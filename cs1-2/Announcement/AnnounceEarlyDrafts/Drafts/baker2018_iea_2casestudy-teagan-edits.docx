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body>
    <w:p w14:paraId="28656C18" w14:textId="77777777" w:rsidR="00D52F0B" w:rsidRDefault="00D52F0B">
      <w:pPr>
        <w:spacing w:line="242" w:lineRule="exact"/>
        <w:rPr>
          <w:sz w:val="20"/>
        </w:rPr>
        <w:sectPr w:rsidR="00D52F0B">
          <w:footerReference w:type="default" r:id="rId7"/>
          <w:type w:val="continuous"/>
          <w:pgSz w:w="12240" w:h="15840"/>
          <w:pgMar w:top="1500" w:right="1040" w:bottom="760" w:left="1040" w:header="720" w:footer="579" w:gutter="0"/>
          <w:pgNumType w:start="1"/>
          <w:cols w:space="720"/>
        </w:sectPr>
      </w:pPr>
    </w:p>
    <w:p w14:paraId="55F0A86A" w14:textId="77777777" w:rsidR="00D52F0B" w:rsidRDefault="005451AC">
      <w:pPr>
        <w:pStyle w:val="Heading1"/>
        <w:numPr>
          <w:ilvl w:val="0"/>
          <w:numId w:val="7"/>
        </w:numPr>
        <w:tabs>
          <w:tab w:val="left" w:pos="669"/>
          <w:tab w:val="left" w:pos="670"/>
        </w:tabs>
        <w:ind w:hanging="557"/>
      </w:pPr>
      <w:bookmarkStart w:id="0" w:name="_TOC_250021"/>
      <w:bookmarkEnd w:id="0"/>
      <w:commentRangeStart w:id="1"/>
      <w:r>
        <w:rPr>
          <w:w w:val="110"/>
        </w:rPr>
        <w:lastRenderedPageBreak/>
        <w:t>Introduction</w:t>
      </w:r>
      <w:commentRangeEnd w:id="1"/>
      <w:r w:rsidR="00C54CE1">
        <w:rPr>
          <w:rStyle w:val="CommentReference"/>
          <w:b w:val="0"/>
          <w:bCs w:val="0"/>
        </w:rPr>
        <w:commentReference w:id="1"/>
      </w:r>
    </w:p>
    <w:p w14:paraId="0C79C03B" w14:textId="53968421" w:rsidR="00D52F0B" w:rsidRDefault="005451AC">
      <w:pPr>
        <w:pStyle w:val="BodyText"/>
        <w:spacing w:before="228" w:line="252" w:lineRule="auto"/>
        <w:ind w:left="112" w:right="107"/>
        <w:jc w:val="both"/>
      </w:pPr>
      <w:commentRangeStart w:id="2"/>
      <w:r>
        <w:rPr>
          <w:w w:val="105"/>
        </w:rPr>
        <w:t>In</w:t>
      </w:r>
      <w:commentRangeEnd w:id="2"/>
      <w:r w:rsidR="0073756B">
        <w:rPr>
          <w:rStyle w:val="CommentReference"/>
        </w:rPr>
        <w:commentReference w:id="2"/>
      </w:r>
      <w:r>
        <w:rPr>
          <w:w w:val="105"/>
        </w:rPr>
        <w:t xml:space="preserve"> order to better understand the</w:t>
      </w:r>
      <w:ins w:id="3" w:author="Teagan Nakamoto" w:date="2018-06-22T16:07:00Z">
        <w:r w:rsidR="00067629">
          <w:rPr>
            <w:w w:val="105"/>
          </w:rPr>
          <w:t xml:space="preserve"> effects of </w:t>
        </w:r>
      </w:ins>
      <w:r>
        <w:rPr>
          <w:w w:val="105"/>
        </w:rPr>
        <w:t xml:space="preserve"> </w:t>
      </w:r>
      <w:del w:id="4" w:author="Teagan Nakamoto" w:date="2018-06-22T16:07:00Z">
        <w:r w:rsidDel="00067629">
          <w:rPr>
            <w:w w:val="105"/>
          </w:rPr>
          <w:delText xml:space="preserve">differences </w:delText>
        </w:r>
      </w:del>
      <w:ins w:id="5" w:author="Teagan Nakamoto" w:date="2018-06-22T16:07:00Z">
        <w:r w:rsidR="00067629">
          <w:rPr>
            <w:w w:val="105"/>
          </w:rPr>
          <w:t>differe</w:t>
        </w:r>
        <w:r w:rsidR="00067629">
          <w:rPr>
            <w:w w:val="105"/>
          </w:rPr>
          <w:t>nt</w:t>
        </w:r>
      </w:ins>
      <w:del w:id="6" w:author="Teagan Nakamoto" w:date="2018-06-22T16:07:00Z">
        <w:r w:rsidDel="00067629">
          <w:rPr>
            <w:w w:val="105"/>
          </w:rPr>
          <w:delText>i</w:delText>
        </w:r>
        <w:r w:rsidDel="00067629">
          <w:rPr>
            <w:w w:val="105"/>
          </w:rPr>
          <w:delText>n</w:delText>
        </w:r>
      </w:del>
      <w:r>
        <w:rPr>
          <w:w w:val="105"/>
        </w:rPr>
        <w:t xml:space="preserve"> Engineering Wake Model (EWM) selection</w:t>
      </w:r>
      <w:ins w:id="7" w:author="Teagan Nakamoto" w:date="2018-06-22T16:07:00Z">
        <w:r w:rsidR="00067629">
          <w:rPr>
            <w:w w:val="105"/>
          </w:rPr>
          <w:t>s</w:t>
        </w:r>
      </w:ins>
      <w:r>
        <w:rPr>
          <w:w w:val="105"/>
        </w:rPr>
        <w:t xml:space="preserve"> and optimization algorithm implementation</w:t>
      </w:r>
      <w:ins w:id="8" w:author="Teagan Nakamoto" w:date="2018-06-22T16:07:00Z">
        <w:r w:rsidR="00067629">
          <w:rPr>
            <w:w w:val="105"/>
          </w:rPr>
          <w:t>s</w:t>
        </w:r>
      </w:ins>
      <w:r>
        <w:rPr>
          <w:w w:val="105"/>
        </w:rPr>
        <w:t xml:space="preserve">, </w:t>
      </w:r>
      <w:del w:id="9" w:author="Teagan Nakamoto" w:date="2018-06-22T16:08:00Z">
        <w:r w:rsidDel="00067629">
          <w:rPr>
            <w:w w:val="105"/>
          </w:rPr>
          <w:delText>this document defines</w:delText>
        </w:r>
      </w:del>
      <w:ins w:id="10" w:author="Teagan Nakamoto" w:date="2018-06-22T16:08:00Z">
        <w:r w:rsidR="00067629">
          <w:rPr>
            <w:w w:val="105"/>
          </w:rPr>
          <w:t>we propose that</w:t>
        </w:r>
      </w:ins>
      <w:r>
        <w:rPr>
          <w:w w:val="105"/>
        </w:rPr>
        <w:t xml:space="preserve"> </w:t>
      </w:r>
      <w:r w:rsidR="00B63C53">
        <w:rPr>
          <w:w w:val="105"/>
        </w:rPr>
        <w:t>two simple wind farm layout op</w:t>
      </w:r>
      <w:r>
        <w:rPr>
          <w:w w:val="105"/>
        </w:rPr>
        <w:t>timization (WFLO) case studies</w:t>
      </w:r>
      <w:del w:id="11" w:author="Teagan Nakamoto" w:date="2018-06-22T16:08:00Z">
        <w:r w:rsidDel="00067629">
          <w:rPr>
            <w:w w:val="105"/>
          </w:rPr>
          <w:delText>. These studies are designed to involve a</w:delText>
        </w:r>
      </w:del>
      <w:ins w:id="12" w:author="Teagan Nakamoto" w:date="2018-06-22T16:08:00Z">
        <w:r w:rsidR="00067629">
          <w:rPr>
            <w:w w:val="105"/>
          </w:rPr>
          <w:t xml:space="preserve"> be tried by a</w:t>
        </w:r>
      </w:ins>
      <w:r>
        <w:rPr>
          <w:w w:val="105"/>
        </w:rPr>
        <w:t xml:space="preserve"> broad spectrum of participants working on the WFLO problem.</w:t>
      </w:r>
    </w:p>
    <w:p w14:paraId="35D0431E" w14:textId="21EA29E2" w:rsidR="00D52F0B" w:rsidRDefault="005451AC">
      <w:pPr>
        <w:pStyle w:val="BodyText"/>
        <w:spacing w:line="249" w:lineRule="auto"/>
        <w:ind w:left="112" w:right="107" w:firstLine="351"/>
        <w:jc w:val="both"/>
        <w:rPr>
          <w:rFonts w:ascii="Arial"/>
          <w:sz w:val="16"/>
        </w:rPr>
      </w:pPr>
      <w:commentRangeStart w:id="13"/>
      <w:del w:id="14" w:author="Teagan Nakamoto" w:date="2018-06-26T12:24:00Z">
        <w:r w:rsidDel="005F3E86">
          <w:rPr>
            <w:w w:val="105"/>
          </w:rPr>
          <w:delText>Since</w:delText>
        </w:r>
        <w:commentRangeEnd w:id="13"/>
        <w:r w:rsidR="0092593A" w:rsidDel="005F3E86">
          <w:rPr>
            <w:rStyle w:val="CommentReference"/>
          </w:rPr>
          <w:commentReference w:id="13"/>
        </w:r>
        <w:r w:rsidDel="005F3E86">
          <w:rPr>
            <w:w w:val="105"/>
          </w:rPr>
          <w:delText xml:space="preserve"> t</w:delText>
        </w:r>
      </w:del>
      <w:ins w:id="15" w:author="Teagan Nakamoto" w:date="2018-06-26T12:24:00Z">
        <w:r w:rsidR="005F3E86">
          <w:rPr>
            <w:w w:val="105"/>
          </w:rPr>
          <w:t>T</w:t>
        </w:r>
      </w:ins>
      <w:r>
        <w:rPr>
          <w:w w:val="105"/>
        </w:rPr>
        <w:t xml:space="preserve">wo of the major factors </w:t>
      </w:r>
      <w:del w:id="16" w:author="Teagan Nakamoto" w:date="2018-06-26T12:24:00Z">
        <w:r w:rsidDel="005F3E86">
          <w:rPr>
            <w:w w:val="105"/>
          </w:rPr>
          <w:delText>contributing to superior</w:delText>
        </w:r>
      </w:del>
      <w:ins w:id="17" w:author="Teagan Nakamoto" w:date="2018-06-26T12:24:00Z">
        <w:r w:rsidR="005F3E86">
          <w:rPr>
            <w:w w:val="105"/>
          </w:rPr>
          <w:t>that affect</w:t>
        </w:r>
      </w:ins>
      <w:r>
        <w:rPr>
          <w:w w:val="105"/>
        </w:rPr>
        <w:t xml:space="preserve"> </w:t>
      </w:r>
      <w:ins w:id="18" w:author="Teagan Nakamoto" w:date="2018-06-26T12:24:00Z">
        <w:r w:rsidR="00FD0CEA">
          <w:rPr>
            <w:w w:val="105"/>
          </w:rPr>
          <w:t xml:space="preserve">the results of </w:t>
        </w:r>
      </w:ins>
      <w:r>
        <w:rPr>
          <w:w w:val="105"/>
        </w:rPr>
        <w:t>win</w:t>
      </w:r>
      <w:r w:rsidR="00B63C53">
        <w:rPr>
          <w:w w:val="105"/>
        </w:rPr>
        <w:t xml:space="preserve">d farm </w:t>
      </w:r>
      <w:del w:id="19" w:author="Teagan Nakamoto" w:date="2018-06-26T12:24:00Z">
        <w:r w:rsidR="00B63C53" w:rsidDel="00FD0CEA">
          <w:rPr>
            <w:w w:val="105"/>
          </w:rPr>
          <w:delText>turbine placement recom</w:delText>
        </w:r>
        <w:r w:rsidDel="00FD0CEA">
          <w:rPr>
            <w:w w:val="105"/>
          </w:rPr>
          <w:delText>mendations</w:delText>
        </w:r>
      </w:del>
      <w:ins w:id="20" w:author="Teagan Nakamoto" w:date="2018-06-26T12:24:00Z">
        <w:r w:rsidR="00FD0CEA">
          <w:rPr>
            <w:w w:val="105"/>
          </w:rPr>
          <w:t>layout studies</w:t>
        </w:r>
      </w:ins>
      <w:r>
        <w:rPr>
          <w:w w:val="105"/>
        </w:rPr>
        <w:t xml:space="preserve"> are 1) EWM </w:t>
      </w:r>
      <w:commentRangeStart w:id="21"/>
      <w:r>
        <w:rPr>
          <w:w w:val="105"/>
        </w:rPr>
        <w:t>characteristics and 2) optimization algorithm implementation</w:t>
      </w:r>
      <w:commentRangeEnd w:id="21"/>
      <w:r w:rsidR="00FD0CEA">
        <w:rPr>
          <w:rStyle w:val="CommentReference"/>
        </w:rPr>
        <w:commentReference w:id="21"/>
      </w:r>
      <w:ins w:id="22" w:author="Teagan Nakamoto" w:date="2018-06-26T12:25:00Z">
        <w:r w:rsidR="00FD0CEA">
          <w:rPr>
            <w:w w:val="105"/>
          </w:rPr>
          <w:t>.</w:t>
        </w:r>
      </w:ins>
      <w:del w:id="23" w:author="Teagan Nakamoto" w:date="2018-06-26T12:25:00Z">
        <w:r w:rsidDel="00FD0CEA">
          <w:rPr>
            <w:w w:val="105"/>
          </w:rPr>
          <w:delText>,</w:delText>
        </w:r>
      </w:del>
      <w:r>
        <w:rPr>
          <w:w w:val="105"/>
        </w:rPr>
        <w:t xml:space="preserve"> </w:t>
      </w:r>
      <w:ins w:id="24" w:author="Teagan Nakamoto" w:date="2018-06-26T12:26:00Z">
        <w:r w:rsidR="000B61CA">
          <w:rPr>
            <w:w w:val="105"/>
          </w:rPr>
          <w:t>Two</w:t>
        </w:r>
      </w:ins>
      <w:del w:id="25" w:author="Teagan Nakamoto" w:date="2018-06-26T12:25:00Z">
        <w:r w:rsidDel="00FD0CEA">
          <w:rPr>
            <w:w w:val="105"/>
          </w:rPr>
          <w:delText>t</w:delText>
        </w:r>
      </w:del>
      <w:del w:id="26" w:author="Teagan Nakamoto" w:date="2018-06-26T12:26:00Z">
        <w:r w:rsidDel="000B61CA">
          <w:rPr>
            <w:w w:val="105"/>
          </w:rPr>
          <w:delText>he two distinct</w:delText>
        </w:r>
      </w:del>
      <w:r>
        <w:rPr>
          <w:w w:val="105"/>
        </w:rPr>
        <w:t xml:space="preserve"> cas</w:t>
      </w:r>
      <w:r>
        <w:rPr>
          <w:w w:val="105"/>
        </w:rPr>
        <w:t xml:space="preserve">e studies </w:t>
      </w:r>
      <w:ins w:id="27" w:author="Teagan Nakamoto" w:date="2018-06-26T12:26:00Z">
        <w:r w:rsidR="000B61CA">
          <w:rPr>
            <w:w w:val="105"/>
          </w:rPr>
          <w:t>have been</w:t>
        </w:r>
      </w:ins>
      <w:del w:id="28" w:author="Teagan Nakamoto" w:date="2018-06-26T12:26:00Z">
        <w:r w:rsidDel="000B61CA">
          <w:rPr>
            <w:w w:val="105"/>
          </w:rPr>
          <w:delText>a</w:delText>
        </w:r>
        <w:r w:rsidDel="000B61CA">
          <w:rPr>
            <w:w w:val="105"/>
          </w:rPr>
          <w:delText>r</w:delText>
        </w:r>
        <w:r w:rsidDel="000B61CA">
          <w:rPr>
            <w:w w:val="105"/>
          </w:rPr>
          <w:delText>e</w:delText>
        </w:r>
      </w:del>
      <w:r>
        <w:rPr>
          <w:w w:val="105"/>
        </w:rPr>
        <w:t xml:space="preserve"> designed in an attempt to quantify the effects of </w:t>
      </w:r>
      <w:del w:id="29" w:author="Teagan Nakamoto" w:date="2018-06-26T12:27:00Z">
        <w:r w:rsidDel="000B61CA">
          <w:rPr>
            <w:w w:val="105"/>
          </w:rPr>
          <w:delText>alterations in both variables</w:delText>
        </w:r>
      </w:del>
      <w:ins w:id="30" w:author="Teagan Nakamoto" w:date="2018-06-26T12:27:00Z">
        <w:r w:rsidR="000B61CA">
          <w:rPr>
            <w:w w:val="105"/>
          </w:rPr>
          <w:t>both choices</w:t>
        </w:r>
      </w:ins>
      <w:r>
        <w:rPr>
          <w:w w:val="105"/>
        </w:rPr>
        <w:t>. The first case</w:t>
      </w:r>
      <w:ins w:id="31" w:author="Teagan Nakamoto" w:date="2018-06-26T12:31:00Z">
        <w:r w:rsidR="00F02722">
          <w:rPr>
            <w:w w:val="105"/>
          </w:rPr>
          <w:t xml:space="preserve"> (described in Section 2.1)</w:t>
        </w:r>
      </w:ins>
      <w:r>
        <w:rPr>
          <w:w w:val="105"/>
        </w:rPr>
        <w:t xml:space="preserve"> study </w:t>
      </w:r>
      <w:ins w:id="32" w:author="Teagan Nakamoto" w:date="2018-06-26T12:27:00Z">
        <w:r w:rsidR="000B61CA">
          <w:rPr>
            <w:w w:val="105"/>
          </w:rPr>
          <w:t xml:space="preserve">focuses on different </w:t>
        </w:r>
      </w:ins>
      <w:del w:id="33" w:author="Teagan Nakamoto" w:date="2018-06-26T12:27:00Z">
        <w:r w:rsidDel="000B61CA">
          <w:rPr>
            <w:w w:val="105"/>
          </w:rPr>
          <w:delText>i</w:delText>
        </w:r>
        <w:r w:rsidDel="000B61CA">
          <w:rPr>
            <w:w w:val="105"/>
          </w:rPr>
          <w:delText xml:space="preserve">solates </w:delText>
        </w:r>
      </w:del>
      <w:r>
        <w:rPr>
          <w:w w:val="105"/>
        </w:rPr>
        <w:t>optimization techniques</w:t>
      </w:r>
      <w:r>
        <w:rPr>
          <w:w w:val="105"/>
        </w:rPr>
        <w:t xml:space="preserve"> </w:t>
      </w:r>
      <w:del w:id="34" w:author="Teagan Nakamoto" w:date="2018-06-26T12:27:00Z">
        <w:r w:rsidDel="000B61CA">
          <w:rPr>
            <w:w w:val="105"/>
          </w:rPr>
          <w:delText>for a</w:delText>
        </w:r>
      </w:del>
      <w:ins w:id="35" w:author="Teagan Nakamoto" w:date="2018-06-26T12:27:00Z">
        <w:r w:rsidR="000B61CA">
          <w:rPr>
            <w:w w:val="105"/>
          </w:rPr>
          <w:t>each paired with a</w:t>
        </w:r>
      </w:ins>
      <w:r>
        <w:rPr>
          <w:w w:val="105"/>
        </w:rPr>
        <w:t xml:space="preserve"> single simplified EWM</w:t>
      </w:r>
      <w:ins w:id="36" w:author="Teagan Nakamoto" w:date="2018-06-26T12:27:00Z">
        <w:r w:rsidR="00F02722">
          <w:rPr>
            <w:w w:val="105"/>
          </w:rPr>
          <w:t>.</w:t>
        </w:r>
      </w:ins>
      <w:del w:id="37" w:author="Teagan Nakamoto" w:date="2018-06-26T12:27:00Z">
        <w:r w:rsidDel="000B61CA">
          <w:rPr>
            <w:w w:val="105"/>
          </w:rPr>
          <w:delText>,</w:delText>
        </w:r>
      </w:del>
      <w:r>
        <w:rPr>
          <w:w w:val="105"/>
        </w:rPr>
        <w:t xml:space="preserve"> </w:t>
      </w:r>
      <w:ins w:id="38" w:author="Teagan Nakamoto" w:date="2018-06-26T12:31:00Z">
        <w:r w:rsidR="00F02722">
          <w:rPr>
            <w:w w:val="105"/>
          </w:rPr>
          <w:t>T</w:t>
        </w:r>
      </w:ins>
      <w:del w:id="39" w:author="Teagan Nakamoto" w:date="2018-06-26T12:31:00Z">
        <w:r w:rsidDel="00F02722">
          <w:rPr>
            <w:w w:val="105"/>
          </w:rPr>
          <w:delText>t</w:delText>
        </w:r>
      </w:del>
      <w:r>
        <w:rPr>
          <w:w w:val="105"/>
        </w:rPr>
        <w:t xml:space="preserve">he second </w:t>
      </w:r>
      <w:ins w:id="40" w:author="Teagan Nakamoto" w:date="2018-06-26T12:31:00Z">
        <w:r w:rsidR="00F02722">
          <w:rPr>
            <w:w w:val="105"/>
          </w:rPr>
          <w:t xml:space="preserve">case study (described in Section 2.2) </w:t>
        </w:r>
      </w:ins>
      <w:r>
        <w:rPr>
          <w:w w:val="105"/>
        </w:rPr>
        <w:t xml:space="preserve">observes the </w:t>
      </w:r>
      <w:del w:id="41" w:author="Teagan Nakamoto" w:date="2018-06-26T12:28:00Z">
        <w:r w:rsidDel="000B61CA">
          <w:rPr>
            <w:w w:val="105"/>
          </w:rPr>
          <w:delText xml:space="preserve">differences </w:delText>
        </w:r>
      </w:del>
      <w:ins w:id="42" w:author="Teagan Nakamoto" w:date="2018-06-26T12:28:00Z">
        <w:r w:rsidR="000B61CA">
          <w:rPr>
            <w:w w:val="105"/>
          </w:rPr>
          <w:t>effects</w:t>
        </w:r>
        <w:r w:rsidR="000B61CA">
          <w:rPr>
            <w:w w:val="105"/>
          </w:rPr>
          <w:t xml:space="preserve"> </w:t>
        </w:r>
        <w:r w:rsidR="000B61CA">
          <w:rPr>
            <w:w w:val="105"/>
          </w:rPr>
          <w:t xml:space="preserve">of </w:t>
        </w:r>
      </w:ins>
      <w:del w:id="43" w:author="Teagan Nakamoto" w:date="2018-06-26T12:28:00Z">
        <w:r w:rsidDel="000B61CA">
          <w:rPr>
            <w:w w:val="105"/>
          </w:rPr>
          <w:delText>w</w:delText>
        </w:r>
        <w:r w:rsidDel="000B61CA">
          <w:rPr>
            <w:w w:val="105"/>
          </w:rPr>
          <w:delText>h</w:delText>
        </w:r>
        <w:r w:rsidDel="000B61CA">
          <w:rPr>
            <w:w w:val="105"/>
          </w:rPr>
          <w:delText>e</w:delText>
        </w:r>
        <w:r w:rsidDel="000B61CA">
          <w:rPr>
            <w:w w:val="105"/>
          </w:rPr>
          <w:delText>n</w:delText>
        </w:r>
      </w:del>
      <w:del w:id="44" w:author="Teagan Nakamoto" w:date="2018-06-26T12:31:00Z">
        <w:r w:rsidDel="00F02722">
          <w:rPr>
            <w:w w:val="105"/>
          </w:rPr>
          <w:delText xml:space="preserve"> </w:delText>
        </w:r>
      </w:del>
      <w:del w:id="45" w:author="Teagan Nakamoto" w:date="2018-06-26T12:28:00Z">
        <w:r w:rsidDel="00E53083">
          <w:rPr>
            <w:w w:val="105"/>
          </w:rPr>
          <w:delText>combining variations in</w:delText>
        </w:r>
      </w:del>
      <w:ins w:id="46" w:author="Teagan Nakamoto" w:date="2018-06-26T12:28:00Z">
        <w:r w:rsidR="00E53083">
          <w:rPr>
            <w:w w:val="105"/>
          </w:rPr>
          <w:t xml:space="preserve">various combinations </w:t>
        </w:r>
        <w:proofErr w:type="gramStart"/>
        <w:r w:rsidR="00E53083">
          <w:rPr>
            <w:w w:val="105"/>
          </w:rPr>
          <w:t xml:space="preserve">of </w:t>
        </w:r>
      </w:ins>
      <w:r>
        <w:rPr>
          <w:w w:val="105"/>
        </w:rPr>
        <w:t xml:space="preserve"> EWM</w:t>
      </w:r>
      <w:proofErr w:type="gramEnd"/>
      <w:r>
        <w:rPr>
          <w:w w:val="105"/>
        </w:rPr>
        <w:t xml:space="preserve"> </w:t>
      </w:r>
      <w:del w:id="47" w:author="Teagan Nakamoto" w:date="2018-06-26T12:28:00Z">
        <w:r w:rsidDel="00E53083">
          <w:rPr>
            <w:w w:val="105"/>
          </w:rPr>
          <w:delText>selection</w:delText>
        </w:r>
        <w:r w:rsidDel="00E53083">
          <w:rPr>
            <w:w w:val="105"/>
          </w:rPr>
          <w:delText xml:space="preserve"> </w:delText>
        </w:r>
      </w:del>
      <w:r>
        <w:rPr>
          <w:w w:val="105"/>
        </w:rPr>
        <w:t>and optimization method.</w:t>
      </w:r>
      <w:r>
        <w:rPr>
          <w:rFonts w:ascii="Arial"/>
          <w:w w:val="105"/>
          <w:position w:val="9"/>
          <w:sz w:val="16"/>
        </w:rPr>
        <w:t>1</w:t>
      </w:r>
    </w:p>
    <w:p w14:paraId="11ABABC5" w14:textId="77777777" w:rsidR="00D52F0B" w:rsidRDefault="005451AC">
      <w:pPr>
        <w:pStyle w:val="BodyText"/>
        <w:spacing w:line="252" w:lineRule="auto"/>
        <w:ind w:left="112" w:right="108" w:firstLine="351"/>
        <w:jc w:val="both"/>
      </w:pPr>
      <w:commentRangeStart w:id="48"/>
      <w:commentRangeStart w:id="49"/>
      <w:r>
        <w:rPr>
          <w:spacing w:val="-10"/>
          <w:w w:val="105"/>
        </w:rPr>
        <w:t>To</w:t>
      </w:r>
      <w:commentRangeEnd w:id="48"/>
      <w:r w:rsidR="00C22D90">
        <w:rPr>
          <w:rStyle w:val="CommentReference"/>
        </w:rPr>
        <w:commentReference w:id="48"/>
      </w:r>
      <w:r>
        <w:rPr>
          <w:spacing w:val="-10"/>
          <w:w w:val="105"/>
        </w:rPr>
        <w:t xml:space="preserve"> </w:t>
      </w:r>
      <w:r>
        <w:rPr>
          <w:w w:val="105"/>
        </w:rPr>
        <w:t xml:space="preserve">isolate optimization method </w:t>
      </w:r>
      <w:r>
        <w:rPr>
          <w:spacing w:val="-4"/>
          <w:w w:val="105"/>
        </w:rPr>
        <w:t xml:space="preserve">variability, we have </w:t>
      </w:r>
      <w:r>
        <w:rPr>
          <w:w w:val="105"/>
        </w:rPr>
        <w:t xml:space="preserve">implemented a representative </w:t>
      </w:r>
      <w:r>
        <w:rPr>
          <w:spacing w:val="-4"/>
          <w:w w:val="105"/>
        </w:rPr>
        <w:t xml:space="preserve">wake </w:t>
      </w:r>
      <w:r>
        <w:rPr>
          <w:w w:val="105"/>
        </w:rPr>
        <w:t xml:space="preserve">model, and permit participants to use </w:t>
      </w:r>
      <w:r>
        <w:rPr>
          <w:spacing w:val="-3"/>
          <w:w w:val="105"/>
        </w:rPr>
        <w:t xml:space="preserve">any </w:t>
      </w:r>
      <w:r>
        <w:rPr>
          <w:w w:val="105"/>
        </w:rPr>
        <w:t xml:space="preserve">optimization strategy they think will </w:t>
      </w:r>
      <w:r>
        <w:rPr>
          <w:spacing w:val="-3"/>
          <w:w w:val="105"/>
        </w:rPr>
        <w:t xml:space="preserve">achieve </w:t>
      </w:r>
      <w:r>
        <w:rPr>
          <w:w w:val="105"/>
        </w:rPr>
        <w:t xml:space="preserve">the maximum Annual Energy Production (AEP) for the specified wind farm. This collaboration will </w:t>
      </w:r>
      <w:r>
        <w:rPr>
          <w:spacing w:val="1"/>
          <w:w w:val="105"/>
        </w:rPr>
        <w:t xml:space="preserve">be </w:t>
      </w:r>
      <w:r>
        <w:rPr>
          <w:w w:val="105"/>
        </w:rPr>
        <w:t>called the</w:t>
      </w:r>
      <w:r>
        <w:rPr>
          <w:spacing w:val="12"/>
          <w:w w:val="105"/>
        </w:rPr>
        <w:t xml:space="preserve"> </w:t>
      </w:r>
      <w:r>
        <w:rPr>
          <w:w w:val="105"/>
        </w:rPr>
        <w:t>Optimization</w:t>
      </w:r>
      <w:r>
        <w:rPr>
          <w:spacing w:val="13"/>
          <w:w w:val="105"/>
        </w:rPr>
        <w:t xml:space="preserve"> </w:t>
      </w:r>
      <w:r>
        <w:rPr>
          <w:w w:val="105"/>
        </w:rPr>
        <w:t>Only</w:t>
      </w:r>
      <w:r>
        <w:rPr>
          <w:spacing w:val="13"/>
          <w:w w:val="105"/>
        </w:rPr>
        <w:t xml:space="preserve"> </w:t>
      </w:r>
      <w:r>
        <w:rPr>
          <w:w w:val="105"/>
        </w:rPr>
        <w:t>Case</w:t>
      </w:r>
      <w:r>
        <w:rPr>
          <w:spacing w:val="12"/>
          <w:w w:val="105"/>
        </w:rPr>
        <w:t xml:space="preserve"> </w:t>
      </w:r>
      <w:r>
        <w:rPr>
          <w:spacing w:val="-4"/>
          <w:w w:val="105"/>
        </w:rPr>
        <w:t>Study,</w:t>
      </w:r>
      <w:r>
        <w:rPr>
          <w:spacing w:val="12"/>
          <w:w w:val="105"/>
        </w:rPr>
        <w:t xml:space="preserve"> </w:t>
      </w:r>
      <w:r>
        <w:rPr>
          <w:w w:val="105"/>
        </w:rPr>
        <w:t>and</w:t>
      </w:r>
      <w:r>
        <w:rPr>
          <w:spacing w:val="13"/>
          <w:w w:val="105"/>
        </w:rPr>
        <w:t xml:space="preserve"> </w:t>
      </w:r>
      <w:r>
        <w:rPr>
          <w:w w:val="105"/>
        </w:rPr>
        <w:t>is</w:t>
      </w:r>
      <w:r>
        <w:rPr>
          <w:spacing w:val="13"/>
          <w:w w:val="105"/>
        </w:rPr>
        <w:t xml:space="preserve"> </w:t>
      </w:r>
      <w:r>
        <w:rPr>
          <w:w w:val="105"/>
        </w:rPr>
        <w:t>described</w:t>
      </w:r>
      <w:r>
        <w:rPr>
          <w:spacing w:val="12"/>
          <w:w w:val="105"/>
        </w:rPr>
        <w:t xml:space="preserve"> </w:t>
      </w:r>
      <w:r>
        <w:rPr>
          <w:w w:val="105"/>
        </w:rPr>
        <w:t>below</w:t>
      </w:r>
      <w:r>
        <w:rPr>
          <w:spacing w:val="13"/>
          <w:w w:val="105"/>
        </w:rPr>
        <w:t xml:space="preserve"> </w:t>
      </w:r>
      <w:r>
        <w:rPr>
          <w:w w:val="105"/>
        </w:rPr>
        <w:t>in</w:t>
      </w:r>
      <w:r>
        <w:rPr>
          <w:spacing w:val="12"/>
          <w:w w:val="105"/>
        </w:rPr>
        <w:t xml:space="preserve"> </w:t>
      </w:r>
      <w:r>
        <w:rPr>
          <w:w w:val="105"/>
        </w:rPr>
        <w:t>Section</w:t>
      </w:r>
      <w:r>
        <w:rPr>
          <w:spacing w:val="12"/>
          <w:w w:val="105"/>
        </w:rPr>
        <w:t xml:space="preserve"> </w:t>
      </w:r>
      <w:r>
        <w:rPr>
          <w:w w:val="105"/>
        </w:rPr>
        <w:t>2.1.</w:t>
      </w:r>
    </w:p>
    <w:p w14:paraId="01E95E31" w14:textId="08193DD9" w:rsidR="00D52F0B" w:rsidRDefault="005451AC">
      <w:pPr>
        <w:pStyle w:val="BodyText"/>
        <w:spacing w:line="252" w:lineRule="auto"/>
        <w:ind w:left="112" w:right="106" w:firstLine="351"/>
        <w:jc w:val="both"/>
      </w:pPr>
      <w:commentRangeStart w:id="50"/>
      <w:r>
        <w:rPr>
          <w:w w:val="105"/>
        </w:rPr>
        <w:t>Since</w:t>
      </w:r>
      <w:commentRangeEnd w:id="50"/>
      <w:r w:rsidR="00C22D90">
        <w:rPr>
          <w:rStyle w:val="CommentReference"/>
        </w:rPr>
        <w:commentReference w:id="50"/>
      </w:r>
      <w:r>
        <w:rPr>
          <w:w w:val="105"/>
        </w:rPr>
        <w:t xml:space="preserve"> an EWM’s compatibility with gradient-based or gradient-free optimizatio</w:t>
      </w:r>
      <w:r>
        <w:rPr>
          <w:w w:val="105"/>
        </w:rPr>
        <w:t>n methods dic</w:t>
      </w:r>
      <w:r>
        <w:rPr>
          <w:w w:val="105"/>
        </w:rPr>
        <w:t>tate</w:t>
      </w:r>
      <w:r>
        <w:rPr>
          <w:spacing w:val="-6"/>
          <w:w w:val="105"/>
        </w:rPr>
        <w:t xml:space="preserve"> </w:t>
      </w:r>
      <w:r>
        <w:rPr>
          <w:w w:val="105"/>
        </w:rPr>
        <w:t>which</w:t>
      </w:r>
      <w:r>
        <w:rPr>
          <w:spacing w:val="-6"/>
          <w:w w:val="105"/>
        </w:rPr>
        <w:t xml:space="preserve"> </w:t>
      </w:r>
      <w:r>
        <w:rPr>
          <w:w w:val="105"/>
        </w:rPr>
        <w:t>algorithms</w:t>
      </w:r>
      <w:r>
        <w:rPr>
          <w:spacing w:val="-6"/>
          <w:w w:val="105"/>
        </w:rPr>
        <w:t xml:space="preserve"> </w:t>
      </w:r>
      <w:r>
        <w:rPr>
          <w:w w:val="105"/>
        </w:rPr>
        <w:t>can</w:t>
      </w:r>
      <w:r>
        <w:rPr>
          <w:spacing w:val="-6"/>
          <w:w w:val="105"/>
        </w:rPr>
        <w:t xml:space="preserve"> </w:t>
      </w:r>
      <w:r>
        <w:rPr>
          <w:spacing w:val="1"/>
          <w:w w:val="105"/>
        </w:rPr>
        <w:t>be</w:t>
      </w:r>
      <w:r>
        <w:rPr>
          <w:spacing w:val="-6"/>
          <w:w w:val="105"/>
        </w:rPr>
        <w:t xml:space="preserve"> </w:t>
      </w:r>
      <w:r>
        <w:rPr>
          <w:w w:val="105"/>
        </w:rPr>
        <w:t>applied,</w:t>
      </w:r>
      <w:r>
        <w:rPr>
          <w:spacing w:val="-2"/>
          <w:w w:val="105"/>
        </w:rPr>
        <w:t xml:space="preserve"> </w:t>
      </w:r>
      <w:r>
        <w:rPr>
          <w:w w:val="105"/>
        </w:rPr>
        <w:t>designing</w:t>
      </w:r>
      <w:r>
        <w:rPr>
          <w:spacing w:val="-6"/>
          <w:w w:val="105"/>
        </w:rPr>
        <w:t xml:space="preserve"> </w:t>
      </w:r>
      <w:r>
        <w:rPr>
          <w:w w:val="105"/>
        </w:rPr>
        <w:t>a</w:t>
      </w:r>
      <w:r>
        <w:rPr>
          <w:spacing w:val="-6"/>
          <w:w w:val="105"/>
        </w:rPr>
        <w:t xml:space="preserve"> </w:t>
      </w:r>
      <w:r>
        <w:rPr>
          <w:w w:val="105"/>
        </w:rPr>
        <w:t>case</w:t>
      </w:r>
      <w:r>
        <w:rPr>
          <w:spacing w:val="-6"/>
          <w:w w:val="105"/>
        </w:rPr>
        <w:t xml:space="preserve"> </w:t>
      </w:r>
      <w:r>
        <w:rPr>
          <w:w w:val="105"/>
        </w:rPr>
        <w:t>study</w:t>
      </w:r>
      <w:r>
        <w:rPr>
          <w:spacing w:val="-6"/>
          <w:w w:val="105"/>
        </w:rPr>
        <w:t xml:space="preserve"> </w:t>
      </w:r>
      <w:r>
        <w:rPr>
          <w:w w:val="105"/>
        </w:rPr>
        <w:t>which</w:t>
      </w:r>
      <w:r>
        <w:rPr>
          <w:spacing w:val="-6"/>
          <w:w w:val="105"/>
        </w:rPr>
        <w:t xml:space="preserve"> </w:t>
      </w:r>
      <w:r>
        <w:rPr>
          <w:w w:val="105"/>
        </w:rPr>
        <w:t>restricts</w:t>
      </w:r>
      <w:r>
        <w:rPr>
          <w:spacing w:val="-6"/>
          <w:w w:val="105"/>
        </w:rPr>
        <w:t xml:space="preserve"> </w:t>
      </w:r>
      <w:r>
        <w:rPr>
          <w:w w:val="105"/>
        </w:rPr>
        <w:t>participants</w:t>
      </w:r>
      <w:r>
        <w:rPr>
          <w:spacing w:val="-6"/>
          <w:w w:val="105"/>
        </w:rPr>
        <w:t xml:space="preserve"> </w:t>
      </w:r>
      <w:r>
        <w:rPr>
          <w:w w:val="105"/>
        </w:rPr>
        <w:t>to</w:t>
      </w:r>
      <w:r>
        <w:rPr>
          <w:spacing w:val="-6"/>
          <w:w w:val="105"/>
        </w:rPr>
        <w:t xml:space="preserve"> </w:t>
      </w:r>
      <w:r>
        <w:rPr>
          <w:w w:val="105"/>
        </w:rPr>
        <w:t>a</w:t>
      </w:r>
      <w:r>
        <w:rPr>
          <w:spacing w:val="-6"/>
          <w:w w:val="105"/>
        </w:rPr>
        <w:t xml:space="preserve"> </w:t>
      </w:r>
      <w:r>
        <w:rPr>
          <w:w w:val="105"/>
        </w:rPr>
        <w:t xml:space="preserve">single optimization algorithm would unnecessarily limit the scope of EWMs studied. With the aim of acquiring as </w:t>
      </w:r>
      <w:r>
        <w:rPr>
          <w:spacing w:val="-4"/>
          <w:w w:val="105"/>
        </w:rPr>
        <w:t xml:space="preserve">much </w:t>
      </w:r>
      <w:r>
        <w:rPr>
          <w:w w:val="105"/>
        </w:rPr>
        <w:t>empirical data in order to de</w:t>
      </w:r>
      <w:r>
        <w:rPr>
          <w:w w:val="105"/>
        </w:rPr>
        <w:t xml:space="preserve">termine best practices for the industry as a whole, our second case study will permit collaborating participant selection of not only EWM, but also implemented optimization algorithm. It will </w:t>
      </w:r>
      <w:r>
        <w:rPr>
          <w:spacing w:val="1"/>
          <w:w w:val="105"/>
        </w:rPr>
        <w:t xml:space="preserve">be </w:t>
      </w:r>
      <w:r>
        <w:rPr>
          <w:w w:val="105"/>
        </w:rPr>
        <w:t>called the Combined Physics Model/Optimization Algorithm</w:t>
      </w:r>
      <w:r>
        <w:rPr>
          <w:spacing w:val="11"/>
          <w:w w:val="105"/>
        </w:rPr>
        <w:t xml:space="preserve"> </w:t>
      </w:r>
      <w:r>
        <w:rPr>
          <w:w w:val="105"/>
        </w:rPr>
        <w:t>Case</w:t>
      </w:r>
      <w:r>
        <w:rPr>
          <w:spacing w:val="12"/>
          <w:w w:val="105"/>
        </w:rPr>
        <w:t xml:space="preserve"> </w:t>
      </w:r>
      <w:r>
        <w:rPr>
          <w:spacing w:val="-4"/>
          <w:w w:val="105"/>
        </w:rPr>
        <w:t>Study,</w:t>
      </w:r>
      <w:r>
        <w:rPr>
          <w:spacing w:val="11"/>
          <w:w w:val="105"/>
        </w:rPr>
        <w:t xml:space="preserve"> </w:t>
      </w:r>
      <w:r>
        <w:rPr>
          <w:w w:val="105"/>
        </w:rPr>
        <w:t>and</w:t>
      </w:r>
      <w:r>
        <w:rPr>
          <w:spacing w:val="12"/>
          <w:w w:val="105"/>
        </w:rPr>
        <w:t xml:space="preserve"> </w:t>
      </w:r>
      <w:r>
        <w:rPr>
          <w:w w:val="105"/>
        </w:rPr>
        <w:t>is</w:t>
      </w:r>
      <w:r>
        <w:rPr>
          <w:spacing w:val="11"/>
          <w:w w:val="105"/>
        </w:rPr>
        <w:t xml:space="preserve"> </w:t>
      </w:r>
      <w:r>
        <w:rPr>
          <w:w w:val="105"/>
        </w:rPr>
        <w:t>described</w:t>
      </w:r>
      <w:r>
        <w:rPr>
          <w:spacing w:val="12"/>
          <w:w w:val="105"/>
        </w:rPr>
        <w:t xml:space="preserve"> </w:t>
      </w:r>
      <w:r>
        <w:rPr>
          <w:w w:val="105"/>
        </w:rPr>
        <w:t>below</w:t>
      </w:r>
      <w:r>
        <w:rPr>
          <w:spacing w:val="11"/>
          <w:w w:val="105"/>
        </w:rPr>
        <w:t xml:space="preserve"> </w:t>
      </w:r>
      <w:r>
        <w:rPr>
          <w:w w:val="105"/>
        </w:rPr>
        <w:t>in</w:t>
      </w:r>
      <w:r>
        <w:rPr>
          <w:spacing w:val="12"/>
          <w:w w:val="105"/>
        </w:rPr>
        <w:t xml:space="preserve"> </w:t>
      </w:r>
      <w:r>
        <w:rPr>
          <w:w w:val="105"/>
        </w:rPr>
        <w:t>Section</w:t>
      </w:r>
      <w:r>
        <w:rPr>
          <w:spacing w:val="12"/>
          <w:w w:val="105"/>
        </w:rPr>
        <w:t xml:space="preserve"> </w:t>
      </w:r>
      <w:r>
        <w:rPr>
          <w:w w:val="105"/>
        </w:rPr>
        <w:t>2.2.</w:t>
      </w:r>
    </w:p>
    <w:p w14:paraId="70CF2510" w14:textId="77777777" w:rsidR="00D52F0B" w:rsidRDefault="005451AC">
      <w:pPr>
        <w:pStyle w:val="BodyText"/>
        <w:spacing w:line="252" w:lineRule="auto"/>
        <w:ind w:left="112" w:right="109" w:firstLine="351"/>
        <w:jc w:val="both"/>
        <w:rPr>
          <w:ins w:id="51" w:author="Teagan Nakamoto" w:date="2018-06-26T12:32:00Z"/>
          <w:w w:val="105"/>
        </w:rPr>
      </w:pPr>
      <w:commentRangeStart w:id="52"/>
      <w:r>
        <w:rPr>
          <w:w w:val="105"/>
        </w:rPr>
        <w:t>The</w:t>
      </w:r>
      <w:commentRangeEnd w:id="52"/>
      <w:r w:rsidR="00342873">
        <w:rPr>
          <w:rStyle w:val="CommentReference"/>
        </w:rPr>
        <w:commentReference w:id="52"/>
      </w:r>
      <w:r>
        <w:rPr>
          <w:w w:val="105"/>
        </w:rPr>
        <w:t xml:space="preserve"> wind farm characteristics of these two cases are similar, and were selected to be both restrictive enough to maintain simplicity, yet general enough to aid in solving and interpreting the results of more complex and realistic problems.</w:t>
      </w:r>
    </w:p>
    <w:p w14:paraId="2F5576E1" w14:textId="004027A3" w:rsidR="00F02722" w:rsidRPr="0051263E" w:rsidRDefault="00F02722">
      <w:pPr>
        <w:pStyle w:val="BodyText"/>
        <w:spacing w:line="252" w:lineRule="auto"/>
        <w:ind w:left="112" w:right="109" w:firstLine="351"/>
        <w:jc w:val="both"/>
      </w:pPr>
      <w:ins w:id="53" w:author="Teagan Nakamoto" w:date="2018-06-26T12:32:00Z">
        <w:r>
          <w:rPr>
            <w:w w:val="105"/>
          </w:rPr>
          <w:t xml:space="preserve">At this point, it is more important to give the short overview of </w:t>
        </w:r>
        <w:r>
          <w:rPr>
            <w:i/>
            <w:w w:val="105"/>
          </w:rPr>
          <w:t>what</w:t>
        </w:r>
        <w:r>
          <w:rPr>
            <w:w w:val="105"/>
          </w:rPr>
          <w:t xml:space="preserve"> the researchers are to do and </w:t>
        </w:r>
        <w:r w:rsidR="00127A1D">
          <w:rPr>
            <w:i/>
            <w:w w:val="105"/>
          </w:rPr>
          <w:t>wh</w:t>
        </w:r>
      </w:ins>
      <w:ins w:id="54" w:author="Teagan Nakamoto" w:date="2018-06-26T12:33:00Z">
        <w:r w:rsidR="00127A1D">
          <w:rPr>
            <w:i/>
            <w:w w:val="105"/>
          </w:rPr>
          <w:t>y</w:t>
        </w:r>
      </w:ins>
      <w:ins w:id="55" w:author="Teagan Nakamoto" w:date="2018-06-26T12:32:00Z">
        <w:r>
          <w:rPr>
            <w:w w:val="105"/>
          </w:rPr>
          <w:t xml:space="preserve"> it is important</w:t>
        </w:r>
        <w:r w:rsidR="00127A1D">
          <w:rPr>
            <w:w w:val="105"/>
          </w:rPr>
          <w:t xml:space="preserve">, without excessive details.  In place of the previous three paragraphs, I would recommend a paragraph overviewing the </w:t>
        </w:r>
      </w:ins>
      <w:ins w:id="56" w:author="Teagan Nakamoto" w:date="2018-06-26T12:34:00Z">
        <w:r w:rsidR="00127A1D">
          <w:rPr>
            <w:i/>
            <w:w w:val="105"/>
          </w:rPr>
          <w:t>what</w:t>
        </w:r>
        <w:r w:rsidR="00127A1D">
          <w:rPr>
            <w:w w:val="105"/>
          </w:rPr>
          <w:t xml:space="preserve"> (Researchers will perform each case study </w:t>
        </w:r>
        <w:r w:rsidR="00127A1D">
          <w:rPr>
            <w:i/>
            <w:w w:val="105"/>
          </w:rPr>
          <w:t>x</w:t>
        </w:r>
        <w:r w:rsidR="00127A1D">
          <w:rPr>
            <w:w w:val="105"/>
          </w:rPr>
          <w:t xml:space="preserve"> number of times </w:t>
        </w:r>
        <w:r w:rsidR="0051263E">
          <w:rPr>
            <w:w w:val="105"/>
          </w:rPr>
          <w:t>and submit a report/zip file with information necessary to reprod</w:t>
        </w:r>
        <w:r w:rsidR="00401C2B">
          <w:rPr>
            <w:w w:val="105"/>
          </w:rPr>
          <w:t xml:space="preserve">uce and compare their results) </w:t>
        </w:r>
        <w:r w:rsidR="0051263E">
          <w:rPr>
            <w:w w:val="105"/>
          </w:rPr>
          <w:t xml:space="preserve">and a closing paragraph that reiterates the </w:t>
        </w:r>
      </w:ins>
      <w:ins w:id="57" w:author="Teagan Nakamoto" w:date="2018-06-26T12:35:00Z">
        <w:r w:rsidR="0051263E">
          <w:rPr>
            <w:i/>
            <w:w w:val="105"/>
          </w:rPr>
          <w:t>why</w:t>
        </w:r>
        <w:r w:rsidR="0051263E">
          <w:rPr>
            <w:w w:val="105"/>
          </w:rPr>
          <w:t xml:space="preserve">, which is given in the opening paragraph but can now be expanded upon with the context provided in the other paragraphs. </w:t>
        </w:r>
      </w:ins>
    </w:p>
    <w:commentRangeEnd w:id="49"/>
    <w:p w14:paraId="55CDB78C" w14:textId="77777777" w:rsidR="00D52F0B" w:rsidRDefault="00F02722">
      <w:pPr>
        <w:pStyle w:val="BodyText"/>
        <w:spacing w:before="5"/>
        <w:rPr>
          <w:sz w:val="34"/>
        </w:rPr>
      </w:pPr>
      <w:r>
        <w:rPr>
          <w:rStyle w:val="CommentReference"/>
        </w:rPr>
        <w:commentReference w:id="49"/>
      </w:r>
    </w:p>
    <w:p w14:paraId="50075372" w14:textId="77777777" w:rsidR="00D52F0B" w:rsidRDefault="005451AC">
      <w:pPr>
        <w:pStyle w:val="Heading1"/>
        <w:numPr>
          <w:ilvl w:val="0"/>
          <w:numId w:val="7"/>
        </w:numPr>
        <w:tabs>
          <w:tab w:val="left" w:pos="669"/>
          <w:tab w:val="left" w:pos="670"/>
        </w:tabs>
        <w:spacing w:before="1"/>
        <w:ind w:hanging="557"/>
      </w:pPr>
      <w:bookmarkStart w:id="58" w:name="_TOC_250020"/>
      <w:r>
        <w:rPr>
          <w:w w:val="110"/>
        </w:rPr>
        <w:t>Problem</w:t>
      </w:r>
      <w:r>
        <w:rPr>
          <w:spacing w:val="28"/>
          <w:w w:val="110"/>
        </w:rPr>
        <w:t xml:space="preserve"> </w:t>
      </w:r>
      <w:bookmarkEnd w:id="58"/>
      <w:r>
        <w:rPr>
          <w:w w:val="110"/>
        </w:rPr>
        <w:t>Definit</w:t>
      </w:r>
      <w:r>
        <w:rPr>
          <w:w w:val="110"/>
        </w:rPr>
        <w:t>ions</w:t>
      </w:r>
    </w:p>
    <w:p w14:paraId="4419113C" w14:textId="17D4DC43" w:rsidR="00D52F0B" w:rsidRDefault="005451AC">
      <w:pPr>
        <w:pStyle w:val="Heading2"/>
        <w:numPr>
          <w:ilvl w:val="1"/>
          <w:numId w:val="7"/>
        </w:numPr>
        <w:tabs>
          <w:tab w:val="left" w:pos="830"/>
          <w:tab w:val="left" w:pos="831"/>
        </w:tabs>
        <w:spacing w:before="260"/>
        <w:ind w:hanging="718"/>
      </w:pPr>
      <w:bookmarkStart w:id="59" w:name="_TOC_250019"/>
      <w:r>
        <w:rPr>
          <w:w w:val="115"/>
        </w:rPr>
        <w:t>The Optimization</w:t>
      </w:r>
      <w:ins w:id="60" w:author="Teagan Nakamoto" w:date="2018-06-25T11:08:00Z">
        <w:r w:rsidR="001A571C">
          <w:rPr>
            <w:w w:val="115"/>
          </w:rPr>
          <w:t>-</w:t>
        </w:r>
      </w:ins>
      <w:del w:id="61" w:author="Teagan Nakamoto" w:date="2018-06-25T11:08:00Z">
        <w:r w:rsidDel="001A571C">
          <w:rPr>
            <w:w w:val="115"/>
          </w:rPr>
          <w:delText xml:space="preserve"> </w:delText>
        </w:r>
      </w:del>
      <w:r>
        <w:rPr>
          <w:w w:val="115"/>
        </w:rPr>
        <w:t>Only Case</w:t>
      </w:r>
      <w:r>
        <w:rPr>
          <w:spacing w:val="11"/>
          <w:w w:val="115"/>
        </w:rPr>
        <w:t xml:space="preserve"> </w:t>
      </w:r>
      <w:bookmarkEnd w:id="59"/>
      <w:r>
        <w:rPr>
          <w:w w:val="115"/>
        </w:rPr>
        <w:t>Study</w:t>
      </w:r>
    </w:p>
    <w:p w14:paraId="10B6F5F4" w14:textId="77777777" w:rsidR="00D52F0B" w:rsidRDefault="005451AC">
      <w:pPr>
        <w:pStyle w:val="BodyText"/>
        <w:spacing w:before="159" w:line="252" w:lineRule="auto"/>
        <w:ind w:left="112" w:right="108"/>
        <w:jc w:val="both"/>
      </w:pPr>
      <w:commentRangeStart w:id="62"/>
      <w:r>
        <w:rPr>
          <w:w w:val="105"/>
        </w:rPr>
        <w:t>The</w:t>
      </w:r>
      <w:commentRangeEnd w:id="62"/>
      <w:r w:rsidR="00A60CC4">
        <w:rPr>
          <w:rStyle w:val="CommentReference"/>
        </w:rPr>
        <w:commentReference w:id="62"/>
      </w:r>
      <w:r>
        <w:rPr>
          <w:w w:val="105"/>
        </w:rPr>
        <w:t xml:space="preserve"> intent of this case study is to determine best optimization practices when given an EWM that permits both gradient-based and gradient-free methods to be used. As a representative EWM, we </w:t>
      </w:r>
      <w:r>
        <w:rPr>
          <w:w w:val="105"/>
        </w:rPr>
        <w:t xml:space="preserve">select </w:t>
      </w:r>
      <w:r>
        <w:rPr>
          <w:w w:val="105"/>
        </w:rPr>
        <w:t>a simplified version</w:t>
      </w:r>
      <w:r>
        <w:rPr>
          <w:w w:val="105"/>
        </w:rPr>
        <w:t xml:space="preserve"> of </w:t>
      </w:r>
      <w:proofErr w:type="spellStart"/>
      <w:r>
        <w:rPr>
          <w:w w:val="105"/>
        </w:rPr>
        <w:t>Bastankhah’s</w:t>
      </w:r>
      <w:proofErr w:type="spellEnd"/>
      <w:r>
        <w:rPr>
          <w:w w:val="105"/>
        </w:rPr>
        <w:t xml:space="preserve"> Gaussian wake model [1, 2, 3]. We supply a Python implementation of this wake model, as well as a description of the model in Appendix C for those who wish to implement it in another language.</w:t>
      </w:r>
    </w:p>
    <w:p w14:paraId="56064C3C" w14:textId="545899B8" w:rsidR="00D52F0B" w:rsidRDefault="005451AC">
      <w:pPr>
        <w:pStyle w:val="BodyText"/>
        <w:spacing w:line="252" w:lineRule="auto"/>
        <w:ind w:left="112" w:right="107" w:firstLine="351"/>
        <w:jc w:val="both"/>
      </w:pPr>
      <w:commentRangeStart w:id="63"/>
      <w:r>
        <w:rPr>
          <w:w w:val="105"/>
        </w:rPr>
        <w:t>With</w:t>
      </w:r>
      <w:commentRangeEnd w:id="63"/>
      <w:r w:rsidR="00C20889">
        <w:rPr>
          <w:rStyle w:val="CommentReference"/>
        </w:rPr>
        <w:commentReference w:id="63"/>
      </w:r>
      <w:r>
        <w:rPr>
          <w:w w:val="105"/>
        </w:rPr>
        <w:t xml:space="preserve"> the wake model fixed, participants are fr</w:t>
      </w:r>
      <w:r>
        <w:rPr>
          <w:w w:val="105"/>
        </w:rPr>
        <w:t>ee to use whichever computational optimization strategies they choose, with the objective of obtaining the maximum Annual Energy Production (AEP) for the defined farm. In this case study the wind farm boundaries, directional wind fre</w:t>
      </w:r>
      <w:r>
        <w:rPr>
          <w:w w:val="105"/>
        </w:rPr>
        <w:t xml:space="preserve">quency, wind turbine </w:t>
      </w:r>
      <w:r>
        <w:rPr>
          <w:w w:val="105"/>
        </w:rPr>
        <w:t>attributes, and wake model physics are fixed—</w:t>
      </w:r>
      <w:commentRangeStart w:id="64"/>
      <w:r>
        <w:rPr>
          <w:w w:val="105"/>
        </w:rPr>
        <w:t>turbine location</w:t>
      </w:r>
      <w:del w:id="65" w:author="Teagan Nakamoto" w:date="2018-06-25T11:10:00Z">
        <w:r w:rsidDel="007E0E8D">
          <w:rPr>
            <w:w w:val="105"/>
          </w:rPr>
          <w:delText>s</w:delText>
        </w:r>
      </w:del>
      <w:r>
        <w:rPr>
          <w:w w:val="105"/>
        </w:rPr>
        <w:t xml:space="preserve"> </w:t>
      </w:r>
      <w:del w:id="66" w:author="Teagan Nakamoto" w:date="2018-06-25T11:10:00Z">
        <w:r w:rsidDel="007E0E8D">
          <w:rPr>
            <w:w w:val="105"/>
          </w:rPr>
          <w:delText xml:space="preserve">are </w:delText>
        </w:r>
      </w:del>
      <w:ins w:id="67" w:author="Teagan Nakamoto" w:date="2018-06-25T11:10:00Z">
        <w:r w:rsidR="007E0E8D">
          <w:rPr>
            <w:w w:val="105"/>
          </w:rPr>
          <w:t>is</w:t>
        </w:r>
        <w:r w:rsidR="007E0E8D">
          <w:rPr>
            <w:w w:val="105"/>
          </w:rPr>
          <w:t xml:space="preserve"> </w:t>
        </w:r>
      </w:ins>
      <w:r>
        <w:rPr>
          <w:w w:val="105"/>
        </w:rPr>
        <w:t>the only design variable participants are permitted to alter.</w:t>
      </w:r>
      <w:commentRangeEnd w:id="64"/>
      <w:r w:rsidR="00401C2B">
        <w:rPr>
          <w:rStyle w:val="CommentReference"/>
        </w:rPr>
        <w:commentReference w:id="64"/>
      </w:r>
    </w:p>
    <w:p w14:paraId="4AA77549" w14:textId="77777777" w:rsidR="00D52F0B" w:rsidRDefault="005451AC">
      <w:pPr>
        <w:pStyle w:val="BodyText"/>
        <w:spacing w:line="252" w:lineRule="auto"/>
        <w:ind w:left="112" w:right="106" w:firstLine="351"/>
        <w:jc w:val="both"/>
      </w:pPr>
      <w:commentRangeStart w:id="69"/>
      <w:r>
        <w:lastRenderedPageBreak/>
        <w:pict w14:anchorId="4F447C4F">
          <v:line id="_x0000_s1087" style="position:absolute;left:0;text-align:left;z-index:251648000;mso-wrap-distance-left:0;mso-wrap-distance-right:0;mso-position-horizontal-relative:page" from="57.55pt,50.35pt" to="256.3pt,50.35pt" strokeweight="5054emu">
            <w10:wrap type="topAndBottom" anchorx="page"/>
          </v:line>
        </w:pict>
      </w:r>
      <w:r>
        <w:rPr>
          <w:w w:val="105"/>
        </w:rPr>
        <w:t>Since</w:t>
      </w:r>
      <w:commentRangeEnd w:id="69"/>
      <w:r w:rsidR="00C20889">
        <w:rPr>
          <w:rStyle w:val="CommentReference"/>
        </w:rPr>
        <w:commentReference w:id="69"/>
      </w:r>
      <w:r>
        <w:rPr>
          <w:w w:val="105"/>
        </w:rPr>
        <w:t xml:space="preserve"> problem size strongly affects optimization algorithm performance, three wind farms of increasing size are specified in S</w:t>
      </w:r>
      <w:r>
        <w:rPr>
          <w:w w:val="105"/>
        </w:rPr>
        <w:t>ection 2.1.1. These scenarios, roughly doubling in number of turbines,</w:t>
      </w:r>
      <w:r>
        <w:rPr>
          <w:spacing w:val="-5"/>
          <w:w w:val="105"/>
        </w:rPr>
        <w:t xml:space="preserve"> </w:t>
      </w:r>
      <w:r>
        <w:rPr>
          <w:w w:val="105"/>
        </w:rPr>
        <w:t>exist</w:t>
      </w:r>
      <w:r>
        <w:rPr>
          <w:spacing w:val="-8"/>
          <w:w w:val="105"/>
        </w:rPr>
        <w:t xml:space="preserve"> </w:t>
      </w:r>
      <w:r>
        <w:rPr>
          <w:w w:val="105"/>
        </w:rPr>
        <w:t>to</w:t>
      </w:r>
      <w:r>
        <w:rPr>
          <w:spacing w:val="-8"/>
          <w:w w:val="105"/>
        </w:rPr>
        <w:t xml:space="preserve"> </w:t>
      </w:r>
      <w:r>
        <w:rPr>
          <w:spacing w:val="-3"/>
          <w:w w:val="105"/>
        </w:rPr>
        <w:t>avoid</w:t>
      </w:r>
      <w:r>
        <w:rPr>
          <w:spacing w:val="-8"/>
          <w:w w:val="105"/>
        </w:rPr>
        <w:t xml:space="preserve"> </w:t>
      </w:r>
      <w:r>
        <w:rPr>
          <w:w w:val="105"/>
        </w:rPr>
        <w:t>a</w:t>
      </w:r>
      <w:r>
        <w:rPr>
          <w:spacing w:val="-8"/>
          <w:w w:val="105"/>
        </w:rPr>
        <w:t xml:space="preserve"> </w:t>
      </w:r>
      <w:r>
        <w:rPr>
          <w:w w:val="105"/>
        </w:rPr>
        <w:t>bias</w:t>
      </w:r>
      <w:r>
        <w:rPr>
          <w:spacing w:val="-8"/>
          <w:w w:val="105"/>
        </w:rPr>
        <w:t xml:space="preserve"> </w:t>
      </w:r>
      <w:r>
        <w:rPr>
          <w:spacing w:val="-3"/>
          <w:w w:val="105"/>
        </w:rPr>
        <w:t>towards</w:t>
      </w:r>
      <w:r>
        <w:rPr>
          <w:spacing w:val="-8"/>
          <w:w w:val="105"/>
        </w:rPr>
        <w:t xml:space="preserve"> </w:t>
      </w:r>
      <w:r>
        <w:rPr>
          <w:w w:val="105"/>
        </w:rPr>
        <w:t>algorithms</w:t>
      </w:r>
      <w:r>
        <w:rPr>
          <w:spacing w:val="-8"/>
          <w:w w:val="105"/>
        </w:rPr>
        <w:t xml:space="preserve"> </w:t>
      </w:r>
      <w:r>
        <w:rPr>
          <w:w w:val="105"/>
        </w:rPr>
        <w:t>optimized</w:t>
      </w:r>
      <w:r>
        <w:rPr>
          <w:spacing w:val="-8"/>
          <w:w w:val="105"/>
        </w:rPr>
        <w:t xml:space="preserve"> </w:t>
      </w:r>
      <w:r>
        <w:rPr>
          <w:w w:val="105"/>
        </w:rPr>
        <w:t>for</w:t>
      </w:r>
      <w:r>
        <w:rPr>
          <w:spacing w:val="-8"/>
          <w:w w:val="105"/>
        </w:rPr>
        <w:t xml:space="preserve"> </w:t>
      </w:r>
      <w:r>
        <w:rPr>
          <w:w w:val="105"/>
        </w:rPr>
        <w:t>wind</w:t>
      </w:r>
      <w:r>
        <w:rPr>
          <w:spacing w:val="-8"/>
          <w:w w:val="105"/>
        </w:rPr>
        <w:t xml:space="preserve"> </w:t>
      </w:r>
      <w:r>
        <w:rPr>
          <w:w w:val="105"/>
        </w:rPr>
        <w:t>farms</w:t>
      </w:r>
      <w:r>
        <w:rPr>
          <w:spacing w:val="-8"/>
          <w:w w:val="105"/>
        </w:rPr>
        <w:t xml:space="preserve"> </w:t>
      </w:r>
      <w:r>
        <w:rPr>
          <w:w w:val="105"/>
        </w:rPr>
        <w:t>of</w:t>
      </w:r>
      <w:r>
        <w:rPr>
          <w:spacing w:val="-8"/>
          <w:w w:val="105"/>
        </w:rPr>
        <w:t xml:space="preserve"> </w:t>
      </w:r>
      <w:r>
        <w:rPr>
          <w:w w:val="105"/>
        </w:rPr>
        <w:t>a</w:t>
      </w:r>
      <w:r>
        <w:rPr>
          <w:spacing w:val="-8"/>
          <w:w w:val="105"/>
        </w:rPr>
        <w:t xml:space="preserve"> </w:t>
      </w:r>
      <w:r>
        <w:rPr>
          <w:w w:val="105"/>
        </w:rPr>
        <w:t>specific</w:t>
      </w:r>
      <w:r>
        <w:rPr>
          <w:spacing w:val="-8"/>
          <w:w w:val="105"/>
        </w:rPr>
        <w:t xml:space="preserve"> </w:t>
      </w:r>
      <w:r>
        <w:rPr>
          <w:w w:val="105"/>
        </w:rPr>
        <w:t>dimension,</w:t>
      </w:r>
    </w:p>
    <w:p w14:paraId="154B430B" w14:textId="77777777" w:rsidR="00D52F0B" w:rsidRDefault="005451AC">
      <w:pPr>
        <w:ind w:left="381"/>
        <w:rPr>
          <w:sz w:val="20"/>
        </w:rPr>
      </w:pPr>
      <w:r>
        <w:rPr>
          <w:rFonts w:ascii="Arial"/>
          <w:w w:val="110"/>
          <w:position w:val="7"/>
          <w:sz w:val="14"/>
        </w:rPr>
        <w:t>1</w:t>
      </w:r>
      <w:r>
        <w:rPr>
          <w:w w:val="110"/>
          <w:sz w:val="20"/>
        </w:rPr>
        <w:t>Comparisons</w:t>
      </w:r>
      <w:r>
        <w:rPr>
          <w:spacing w:val="-14"/>
          <w:w w:val="110"/>
          <w:sz w:val="20"/>
        </w:rPr>
        <w:t xml:space="preserve"> </w:t>
      </w:r>
      <w:r>
        <w:rPr>
          <w:w w:val="110"/>
          <w:sz w:val="20"/>
        </w:rPr>
        <w:t>just</w:t>
      </w:r>
      <w:r>
        <w:rPr>
          <w:spacing w:val="-13"/>
          <w:w w:val="110"/>
          <w:sz w:val="20"/>
        </w:rPr>
        <w:t xml:space="preserve"> </w:t>
      </w:r>
      <w:r>
        <w:rPr>
          <w:w w:val="110"/>
          <w:sz w:val="20"/>
        </w:rPr>
        <w:t>between</w:t>
      </w:r>
      <w:r>
        <w:rPr>
          <w:spacing w:val="-13"/>
          <w:w w:val="110"/>
          <w:sz w:val="20"/>
        </w:rPr>
        <w:t xml:space="preserve"> </w:t>
      </w:r>
      <w:r>
        <w:rPr>
          <w:w w:val="110"/>
          <w:sz w:val="20"/>
        </w:rPr>
        <w:t>EWMs</w:t>
      </w:r>
      <w:r>
        <w:rPr>
          <w:spacing w:val="-13"/>
          <w:w w:val="110"/>
          <w:sz w:val="20"/>
        </w:rPr>
        <w:t xml:space="preserve"> </w:t>
      </w:r>
      <w:r>
        <w:rPr>
          <w:w w:val="110"/>
          <w:sz w:val="20"/>
        </w:rPr>
        <w:t>does</w:t>
      </w:r>
      <w:r>
        <w:rPr>
          <w:spacing w:val="-13"/>
          <w:w w:val="110"/>
          <w:sz w:val="20"/>
        </w:rPr>
        <w:t xml:space="preserve"> </w:t>
      </w:r>
      <w:r>
        <w:rPr>
          <w:w w:val="110"/>
          <w:sz w:val="20"/>
        </w:rPr>
        <w:t>not</w:t>
      </w:r>
      <w:r>
        <w:rPr>
          <w:spacing w:val="-13"/>
          <w:w w:val="110"/>
          <w:sz w:val="20"/>
        </w:rPr>
        <w:t xml:space="preserve"> </w:t>
      </w:r>
      <w:r>
        <w:rPr>
          <w:spacing w:val="-3"/>
          <w:w w:val="110"/>
          <w:sz w:val="20"/>
        </w:rPr>
        <w:t>involve</w:t>
      </w:r>
      <w:r>
        <w:rPr>
          <w:spacing w:val="-13"/>
          <w:w w:val="110"/>
          <w:sz w:val="20"/>
        </w:rPr>
        <w:t xml:space="preserve"> </w:t>
      </w:r>
      <w:r>
        <w:rPr>
          <w:w w:val="110"/>
          <w:sz w:val="20"/>
        </w:rPr>
        <w:t>optimization</w:t>
      </w:r>
      <w:r>
        <w:rPr>
          <w:spacing w:val="-14"/>
          <w:w w:val="110"/>
          <w:sz w:val="20"/>
        </w:rPr>
        <w:t xml:space="preserve"> </w:t>
      </w:r>
      <w:r>
        <w:rPr>
          <w:w w:val="110"/>
          <w:sz w:val="20"/>
        </w:rPr>
        <w:t>and</w:t>
      </w:r>
      <w:r>
        <w:rPr>
          <w:spacing w:val="-14"/>
          <w:w w:val="110"/>
          <w:sz w:val="20"/>
        </w:rPr>
        <w:t xml:space="preserve"> </w:t>
      </w:r>
      <w:r>
        <w:rPr>
          <w:w w:val="110"/>
          <w:sz w:val="20"/>
        </w:rPr>
        <w:t>multiple</w:t>
      </w:r>
      <w:r>
        <w:rPr>
          <w:spacing w:val="-13"/>
          <w:w w:val="110"/>
          <w:sz w:val="20"/>
        </w:rPr>
        <w:t xml:space="preserve"> </w:t>
      </w:r>
      <w:r>
        <w:rPr>
          <w:w w:val="110"/>
          <w:sz w:val="20"/>
        </w:rPr>
        <w:t>studies</w:t>
      </w:r>
      <w:r>
        <w:rPr>
          <w:spacing w:val="-13"/>
          <w:w w:val="110"/>
          <w:sz w:val="20"/>
        </w:rPr>
        <w:t xml:space="preserve"> </w:t>
      </w:r>
      <w:r>
        <w:rPr>
          <w:w w:val="110"/>
          <w:sz w:val="20"/>
        </w:rPr>
        <w:t>already</w:t>
      </w:r>
      <w:r>
        <w:rPr>
          <w:spacing w:val="-14"/>
          <w:w w:val="110"/>
          <w:sz w:val="20"/>
        </w:rPr>
        <w:t xml:space="preserve"> </w:t>
      </w:r>
      <w:r>
        <w:rPr>
          <w:w w:val="110"/>
          <w:sz w:val="20"/>
        </w:rPr>
        <w:t>exist</w:t>
      </w:r>
      <w:r>
        <w:rPr>
          <w:spacing w:val="-13"/>
          <w:w w:val="110"/>
          <w:sz w:val="20"/>
        </w:rPr>
        <w:t xml:space="preserve"> </w:t>
      </w:r>
      <w:r>
        <w:rPr>
          <w:w w:val="110"/>
          <w:sz w:val="20"/>
        </w:rPr>
        <w:t>in</w:t>
      </w:r>
      <w:r>
        <w:rPr>
          <w:spacing w:val="-14"/>
          <w:w w:val="110"/>
          <w:sz w:val="20"/>
        </w:rPr>
        <w:t xml:space="preserve"> </w:t>
      </w:r>
      <w:r>
        <w:rPr>
          <w:w w:val="110"/>
          <w:sz w:val="20"/>
        </w:rPr>
        <w:t>this</w:t>
      </w:r>
      <w:r>
        <w:rPr>
          <w:spacing w:val="-14"/>
          <w:w w:val="110"/>
          <w:sz w:val="20"/>
        </w:rPr>
        <w:t xml:space="preserve"> </w:t>
      </w:r>
      <w:r>
        <w:rPr>
          <w:w w:val="110"/>
          <w:sz w:val="20"/>
        </w:rPr>
        <w:t>area.</w:t>
      </w:r>
    </w:p>
    <w:p w14:paraId="0357C874" w14:textId="77777777" w:rsidR="00D52F0B" w:rsidRDefault="00D52F0B">
      <w:pPr>
        <w:rPr>
          <w:sz w:val="20"/>
        </w:rPr>
        <w:sectPr w:rsidR="00D52F0B">
          <w:pgSz w:w="12240" w:h="15840"/>
          <w:pgMar w:top="1000" w:right="1040" w:bottom="760" w:left="1040" w:header="0" w:footer="579" w:gutter="0"/>
          <w:cols w:space="720"/>
        </w:sectPr>
      </w:pPr>
    </w:p>
    <w:p w14:paraId="59B1BA3E" w14:textId="77777777" w:rsidR="00D52F0B" w:rsidRDefault="005451AC">
      <w:pPr>
        <w:pStyle w:val="BodyText"/>
        <w:spacing w:before="87" w:line="252" w:lineRule="auto"/>
        <w:ind w:left="112"/>
      </w:pPr>
      <w:r>
        <w:rPr>
          <w:w w:val="105"/>
        </w:rPr>
        <w:lastRenderedPageBreak/>
        <w:t>and in order to observe how increased complexity correlates to algorithm performance. Perfect squares are used to permit grid turbine arrangements, if desired.</w:t>
      </w:r>
    </w:p>
    <w:p w14:paraId="1242CDE5" w14:textId="4D623E1C" w:rsidR="00D52F0B" w:rsidRDefault="005451AC">
      <w:pPr>
        <w:pStyle w:val="BodyText"/>
        <w:spacing w:line="252" w:lineRule="auto"/>
        <w:ind w:left="112" w:right="107" w:firstLine="351"/>
        <w:jc w:val="both"/>
      </w:pPr>
      <w:commentRangeStart w:id="70"/>
      <w:r>
        <w:rPr>
          <w:w w:val="105"/>
        </w:rPr>
        <w:t>The</w:t>
      </w:r>
      <w:commentRangeEnd w:id="70"/>
      <w:r w:rsidR="00C20889">
        <w:rPr>
          <w:rStyle w:val="CommentReference"/>
        </w:rPr>
        <w:commentReference w:id="70"/>
      </w:r>
      <w:r>
        <w:rPr>
          <w:w w:val="105"/>
        </w:rPr>
        <w:t xml:space="preserve"> goal of this collaboration is to compare participant resul</w:t>
      </w:r>
      <w:r>
        <w:rPr>
          <w:w w:val="105"/>
        </w:rPr>
        <w:t>ts when using different optimiza</w:t>
      </w:r>
      <w:r>
        <w:rPr>
          <w:w w:val="105"/>
        </w:rPr>
        <w:t xml:space="preserve">tion strategies under a single </w:t>
      </w:r>
      <w:r>
        <w:rPr>
          <w:spacing w:val="-4"/>
          <w:w w:val="105"/>
        </w:rPr>
        <w:t xml:space="preserve">wake </w:t>
      </w:r>
      <w:r>
        <w:rPr>
          <w:w w:val="105"/>
        </w:rPr>
        <w:t xml:space="preserve">model, in order to understand the performance differences resulting from optimization algorithm selection in similar scenarios. While the provided wind farm scenarios are very simple, </w:t>
      </w:r>
      <w:r>
        <w:rPr>
          <w:spacing w:val="-4"/>
          <w:w w:val="105"/>
        </w:rPr>
        <w:t>we</w:t>
      </w:r>
      <w:r>
        <w:rPr>
          <w:spacing w:val="-4"/>
          <w:w w:val="105"/>
        </w:rPr>
        <w:t xml:space="preserve"> </w:t>
      </w:r>
      <w:r>
        <w:rPr>
          <w:w w:val="105"/>
        </w:rPr>
        <w:t>expect the results to assist researchers in understanding the differences that occur in WFLO due to various numerical methods. A greater understanding of</w:t>
      </w:r>
      <w:r w:rsidR="00D945B6">
        <w:rPr>
          <w:w w:val="105"/>
        </w:rPr>
        <w:t xml:space="preserve"> </w:t>
      </w:r>
      <w:r>
        <w:rPr>
          <w:w w:val="105"/>
        </w:rPr>
        <w:t xml:space="preserve">the trade-offs in algorithm selection for this simplified problem is expected to aid in solving and </w:t>
      </w:r>
      <w:r>
        <w:rPr>
          <w:w w:val="105"/>
        </w:rPr>
        <w:t>interpreting</w:t>
      </w:r>
      <w:r>
        <w:rPr>
          <w:spacing w:val="12"/>
          <w:w w:val="105"/>
        </w:rPr>
        <w:t xml:space="preserve"> </w:t>
      </w:r>
      <w:r>
        <w:rPr>
          <w:w w:val="105"/>
        </w:rPr>
        <w:t>the</w:t>
      </w:r>
      <w:r>
        <w:rPr>
          <w:spacing w:val="13"/>
          <w:w w:val="105"/>
        </w:rPr>
        <w:t xml:space="preserve"> </w:t>
      </w:r>
      <w:r>
        <w:rPr>
          <w:w w:val="105"/>
        </w:rPr>
        <w:t>results</w:t>
      </w:r>
      <w:r>
        <w:rPr>
          <w:spacing w:val="12"/>
          <w:w w:val="105"/>
        </w:rPr>
        <w:t xml:space="preserve"> </w:t>
      </w:r>
      <w:r>
        <w:rPr>
          <w:w w:val="105"/>
        </w:rPr>
        <w:t>of</w:t>
      </w:r>
      <w:r>
        <w:rPr>
          <w:spacing w:val="13"/>
          <w:w w:val="105"/>
        </w:rPr>
        <w:t xml:space="preserve"> </w:t>
      </w:r>
      <w:r>
        <w:rPr>
          <w:w w:val="105"/>
        </w:rPr>
        <w:t>more</w:t>
      </w:r>
      <w:r>
        <w:rPr>
          <w:spacing w:val="12"/>
          <w:w w:val="105"/>
        </w:rPr>
        <w:t xml:space="preserve"> </w:t>
      </w:r>
      <w:r>
        <w:rPr>
          <w:w w:val="105"/>
        </w:rPr>
        <w:t>complex</w:t>
      </w:r>
      <w:r>
        <w:rPr>
          <w:spacing w:val="13"/>
          <w:w w:val="105"/>
        </w:rPr>
        <w:t xml:space="preserve"> </w:t>
      </w:r>
      <w:r>
        <w:rPr>
          <w:w w:val="105"/>
        </w:rPr>
        <w:t>and</w:t>
      </w:r>
      <w:r>
        <w:rPr>
          <w:spacing w:val="13"/>
          <w:w w:val="105"/>
        </w:rPr>
        <w:t xml:space="preserve"> </w:t>
      </w:r>
      <w:r>
        <w:rPr>
          <w:w w:val="105"/>
        </w:rPr>
        <w:t>realistic</w:t>
      </w:r>
      <w:r>
        <w:rPr>
          <w:spacing w:val="12"/>
          <w:w w:val="105"/>
        </w:rPr>
        <w:t xml:space="preserve"> </w:t>
      </w:r>
      <w:r>
        <w:rPr>
          <w:w w:val="105"/>
        </w:rPr>
        <w:t>problems.</w:t>
      </w:r>
    </w:p>
    <w:p w14:paraId="27E176DA" w14:textId="77777777" w:rsidR="00D52F0B" w:rsidRDefault="00D52F0B">
      <w:pPr>
        <w:pStyle w:val="BodyText"/>
        <w:spacing w:before="10"/>
        <w:rPr>
          <w:sz w:val="26"/>
        </w:rPr>
      </w:pPr>
    </w:p>
    <w:p w14:paraId="0F994691" w14:textId="77777777" w:rsidR="00D52F0B" w:rsidRDefault="005451AC">
      <w:pPr>
        <w:pStyle w:val="Heading3"/>
        <w:numPr>
          <w:ilvl w:val="2"/>
          <w:numId w:val="7"/>
        </w:numPr>
        <w:tabs>
          <w:tab w:val="left" w:pos="933"/>
          <w:tab w:val="left" w:pos="934"/>
        </w:tabs>
        <w:ind w:hanging="821"/>
      </w:pPr>
      <w:bookmarkStart w:id="71" w:name="_TOC_250018"/>
      <w:r>
        <w:rPr>
          <w:w w:val="115"/>
        </w:rPr>
        <w:t xml:space="preserve">Wind </w:t>
      </w:r>
      <w:r>
        <w:rPr>
          <w:spacing w:val="-7"/>
          <w:w w:val="115"/>
        </w:rPr>
        <w:t>Farm</w:t>
      </w:r>
      <w:r>
        <w:rPr>
          <w:spacing w:val="37"/>
          <w:w w:val="115"/>
        </w:rPr>
        <w:t xml:space="preserve"> </w:t>
      </w:r>
      <w:bookmarkEnd w:id="71"/>
      <w:r>
        <w:rPr>
          <w:w w:val="115"/>
        </w:rPr>
        <w:t>Definition</w:t>
      </w:r>
    </w:p>
    <w:p w14:paraId="0634D317" w14:textId="77777777" w:rsidR="00D52F0B" w:rsidRDefault="005451AC">
      <w:pPr>
        <w:pStyle w:val="BodyText"/>
        <w:spacing w:before="167"/>
        <w:ind w:left="112"/>
      </w:pPr>
      <w:commentRangeStart w:id="72"/>
      <w:r>
        <w:rPr>
          <w:w w:val="105"/>
        </w:rPr>
        <w:t>Th</w:t>
      </w:r>
      <w:r>
        <w:rPr>
          <w:w w:val="105"/>
        </w:rPr>
        <w:t>ere</w:t>
      </w:r>
      <w:commentRangeEnd w:id="72"/>
      <w:r w:rsidR="004A2EC6">
        <w:rPr>
          <w:rStyle w:val="CommentReference"/>
        </w:rPr>
        <w:commentReference w:id="72"/>
      </w:r>
      <w:r>
        <w:rPr>
          <w:w w:val="105"/>
        </w:rPr>
        <w:t xml:space="preserve"> are three (3) wind farm size scenarios which will be optimized by all participants:</w:t>
      </w:r>
    </w:p>
    <w:p w14:paraId="3392C57D" w14:textId="77777777" w:rsidR="00D52F0B" w:rsidRDefault="005451AC">
      <w:pPr>
        <w:pStyle w:val="ListParagraph"/>
        <w:numPr>
          <w:ilvl w:val="3"/>
          <w:numId w:val="7"/>
        </w:numPr>
        <w:tabs>
          <w:tab w:val="left" w:pos="698"/>
        </w:tabs>
        <w:spacing w:before="134"/>
        <w:ind w:hanging="299"/>
        <w:rPr>
          <w:sz w:val="24"/>
        </w:rPr>
      </w:pPr>
      <w:r>
        <w:rPr>
          <w:w w:val="105"/>
          <w:sz w:val="24"/>
        </w:rPr>
        <w:t>Wind</w:t>
      </w:r>
      <w:r>
        <w:rPr>
          <w:spacing w:val="12"/>
          <w:w w:val="105"/>
          <w:sz w:val="24"/>
        </w:rPr>
        <w:t xml:space="preserve"> </w:t>
      </w:r>
      <w:r>
        <w:rPr>
          <w:w w:val="105"/>
          <w:sz w:val="24"/>
        </w:rPr>
        <w:t>farm</w:t>
      </w:r>
      <w:r>
        <w:rPr>
          <w:spacing w:val="12"/>
          <w:w w:val="105"/>
          <w:sz w:val="24"/>
        </w:rPr>
        <w:t xml:space="preserve"> </w:t>
      </w:r>
      <w:r>
        <w:rPr>
          <w:w w:val="105"/>
          <w:sz w:val="24"/>
        </w:rPr>
        <w:t>of</w:t>
      </w:r>
      <w:r>
        <w:rPr>
          <w:spacing w:val="12"/>
          <w:w w:val="105"/>
          <w:sz w:val="24"/>
        </w:rPr>
        <w:t xml:space="preserve"> </w:t>
      </w:r>
      <w:r>
        <w:rPr>
          <w:w w:val="105"/>
          <w:sz w:val="24"/>
        </w:rPr>
        <w:t>sixteen</w:t>
      </w:r>
      <w:r>
        <w:rPr>
          <w:spacing w:val="12"/>
          <w:w w:val="105"/>
          <w:sz w:val="24"/>
        </w:rPr>
        <w:t xml:space="preserve"> </w:t>
      </w:r>
      <w:r>
        <w:rPr>
          <w:w w:val="105"/>
          <w:sz w:val="24"/>
        </w:rPr>
        <w:t>(16)</w:t>
      </w:r>
      <w:r>
        <w:rPr>
          <w:spacing w:val="12"/>
          <w:w w:val="105"/>
          <w:sz w:val="24"/>
        </w:rPr>
        <w:t xml:space="preserve"> </w:t>
      </w:r>
      <w:r>
        <w:rPr>
          <w:w w:val="105"/>
          <w:sz w:val="24"/>
        </w:rPr>
        <w:t>turbines,</w:t>
      </w:r>
      <w:r>
        <w:rPr>
          <w:spacing w:val="12"/>
          <w:w w:val="105"/>
          <w:sz w:val="24"/>
        </w:rPr>
        <w:t xml:space="preserve"> </w:t>
      </w:r>
      <w:r>
        <w:rPr>
          <w:w w:val="105"/>
          <w:sz w:val="24"/>
        </w:rPr>
        <w:t>boundary</w:t>
      </w:r>
      <w:r>
        <w:rPr>
          <w:spacing w:val="12"/>
          <w:w w:val="105"/>
          <w:sz w:val="24"/>
        </w:rPr>
        <w:t xml:space="preserve"> </w:t>
      </w:r>
      <w:r>
        <w:rPr>
          <w:w w:val="105"/>
          <w:sz w:val="24"/>
        </w:rPr>
        <w:t>radius</w:t>
      </w:r>
      <w:r>
        <w:rPr>
          <w:spacing w:val="12"/>
          <w:w w:val="105"/>
          <w:sz w:val="24"/>
        </w:rPr>
        <w:t xml:space="preserve"> </w:t>
      </w:r>
      <w:r>
        <w:rPr>
          <w:w w:val="105"/>
          <w:sz w:val="24"/>
        </w:rPr>
        <w:t>of</w:t>
      </w:r>
      <w:r>
        <w:rPr>
          <w:spacing w:val="12"/>
          <w:w w:val="105"/>
          <w:sz w:val="24"/>
        </w:rPr>
        <w:t xml:space="preserve"> </w:t>
      </w:r>
      <w:r>
        <w:rPr>
          <w:w w:val="105"/>
          <w:sz w:val="24"/>
        </w:rPr>
        <w:t>1,300</w:t>
      </w:r>
      <w:r>
        <w:rPr>
          <w:spacing w:val="12"/>
          <w:w w:val="105"/>
          <w:sz w:val="24"/>
        </w:rPr>
        <w:t xml:space="preserve"> </w:t>
      </w:r>
      <w:r>
        <w:rPr>
          <w:w w:val="105"/>
          <w:sz w:val="24"/>
        </w:rPr>
        <w:t>m.</w:t>
      </w:r>
    </w:p>
    <w:p w14:paraId="20AF25BA" w14:textId="77777777" w:rsidR="00D52F0B" w:rsidRDefault="005451AC">
      <w:pPr>
        <w:pStyle w:val="ListParagraph"/>
        <w:numPr>
          <w:ilvl w:val="3"/>
          <w:numId w:val="7"/>
        </w:numPr>
        <w:tabs>
          <w:tab w:val="left" w:pos="698"/>
        </w:tabs>
        <w:spacing w:before="178"/>
        <w:ind w:hanging="299"/>
        <w:rPr>
          <w:sz w:val="24"/>
        </w:rPr>
      </w:pPr>
      <w:r>
        <w:rPr>
          <w:w w:val="105"/>
          <w:sz w:val="24"/>
        </w:rPr>
        <w:t>Wind</w:t>
      </w:r>
      <w:r>
        <w:rPr>
          <w:spacing w:val="10"/>
          <w:w w:val="105"/>
          <w:sz w:val="24"/>
        </w:rPr>
        <w:t xml:space="preserve"> </w:t>
      </w:r>
      <w:r>
        <w:rPr>
          <w:w w:val="105"/>
          <w:sz w:val="24"/>
        </w:rPr>
        <w:t>farm</w:t>
      </w:r>
      <w:r>
        <w:rPr>
          <w:spacing w:val="10"/>
          <w:w w:val="105"/>
          <w:sz w:val="24"/>
        </w:rPr>
        <w:t xml:space="preserve"> </w:t>
      </w:r>
      <w:r>
        <w:rPr>
          <w:w w:val="105"/>
          <w:sz w:val="24"/>
        </w:rPr>
        <w:t>of</w:t>
      </w:r>
      <w:r>
        <w:rPr>
          <w:spacing w:val="11"/>
          <w:w w:val="105"/>
          <w:sz w:val="24"/>
        </w:rPr>
        <w:t xml:space="preserve"> </w:t>
      </w:r>
      <w:r>
        <w:rPr>
          <w:w w:val="105"/>
          <w:sz w:val="24"/>
        </w:rPr>
        <w:t>thirty-six</w:t>
      </w:r>
      <w:r>
        <w:rPr>
          <w:spacing w:val="11"/>
          <w:w w:val="105"/>
          <w:sz w:val="24"/>
        </w:rPr>
        <w:t xml:space="preserve"> </w:t>
      </w:r>
      <w:r>
        <w:rPr>
          <w:w w:val="105"/>
          <w:sz w:val="24"/>
        </w:rPr>
        <w:t>(36)</w:t>
      </w:r>
      <w:r>
        <w:rPr>
          <w:spacing w:val="10"/>
          <w:w w:val="105"/>
          <w:sz w:val="24"/>
        </w:rPr>
        <w:t xml:space="preserve"> </w:t>
      </w:r>
      <w:r>
        <w:rPr>
          <w:w w:val="105"/>
          <w:sz w:val="24"/>
        </w:rPr>
        <w:t>turbines,</w:t>
      </w:r>
      <w:r>
        <w:rPr>
          <w:spacing w:val="10"/>
          <w:w w:val="105"/>
          <w:sz w:val="24"/>
        </w:rPr>
        <w:t xml:space="preserve"> </w:t>
      </w:r>
      <w:r>
        <w:rPr>
          <w:w w:val="105"/>
          <w:sz w:val="24"/>
        </w:rPr>
        <w:t>boundary</w:t>
      </w:r>
      <w:r>
        <w:rPr>
          <w:spacing w:val="11"/>
          <w:w w:val="105"/>
          <w:sz w:val="24"/>
        </w:rPr>
        <w:t xml:space="preserve"> </w:t>
      </w:r>
      <w:r>
        <w:rPr>
          <w:w w:val="105"/>
          <w:sz w:val="24"/>
        </w:rPr>
        <w:t>radius</w:t>
      </w:r>
      <w:r>
        <w:rPr>
          <w:spacing w:val="10"/>
          <w:w w:val="105"/>
          <w:sz w:val="24"/>
        </w:rPr>
        <w:t xml:space="preserve"> </w:t>
      </w:r>
      <w:r>
        <w:rPr>
          <w:w w:val="105"/>
          <w:sz w:val="24"/>
        </w:rPr>
        <w:t>of</w:t>
      </w:r>
      <w:r>
        <w:rPr>
          <w:spacing w:val="11"/>
          <w:w w:val="105"/>
          <w:sz w:val="24"/>
        </w:rPr>
        <w:t xml:space="preserve"> </w:t>
      </w:r>
      <w:r>
        <w:rPr>
          <w:w w:val="105"/>
          <w:sz w:val="24"/>
        </w:rPr>
        <w:t>2,000</w:t>
      </w:r>
      <w:r>
        <w:rPr>
          <w:spacing w:val="11"/>
          <w:w w:val="105"/>
          <w:sz w:val="24"/>
        </w:rPr>
        <w:t xml:space="preserve"> </w:t>
      </w:r>
      <w:r>
        <w:rPr>
          <w:w w:val="105"/>
          <w:sz w:val="24"/>
        </w:rPr>
        <w:t>m.</w:t>
      </w:r>
    </w:p>
    <w:p w14:paraId="7A4717D3" w14:textId="061735EF" w:rsidR="00D52F0B" w:rsidRDefault="005451AC">
      <w:pPr>
        <w:pStyle w:val="ListParagraph"/>
        <w:numPr>
          <w:ilvl w:val="3"/>
          <w:numId w:val="7"/>
        </w:numPr>
        <w:tabs>
          <w:tab w:val="left" w:pos="698"/>
        </w:tabs>
        <w:spacing w:before="178"/>
        <w:ind w:hanging="299"/>
        <w:rPr>
          <w:sz w:val="24"/>
        </w:rPr>
      </w:pPr>
      <w:r>
        <w:rPr>
          <w:w w:val="105"/>
          <w:sz w:val="24"/>
        </w:rPr>
        <w:t>Wind farm of sixty-four (64) turbines, boundary radius of 3,400</w:t>
      </w:r>
      <w:r w:rsidR="00D945B6">
        <w:rPr>
          <w:w w:val="105"/>
          <w:sz w:val="24"/>
        </w:rPr>
        <w:t xml:space="preserve"> </w:t>
      </w:r>
      <w:r>
        <w:rPr>
          <w:w w:val="105"/>
          <w:sz w:val="24"/>
        </w:rPr>
        <w:t>m.</w:t>
      </w:r>
    </w:p>
    <w:p w14:paraId="1469EFE4" w14:textId="79D7883B" w:rsidR="00D52F0B" w:rsidRDefault="005451AC">
      <w:pPr>
        <w:pStyle w:val="BodyText"/>
        <w:spacing w:before="134" w:line="252" w:lineRule="auto"/>
        <w:ind w:left="112" w:right="108" w:firstLine="351"/>
        <w:jc w:val="both"/>
      </w:pPr>
      <w:commentRangeStart w:id="73"/>
      <w:r>
        <w:rPr>
          <w:spacing w:val="-7"/>
          <w:w w:val="110"/>
        </w:rPr>
        <w:t>For</w:t>
      </w:r>
      <w:commentRangeEnd w:id="73"/>
      <w:r w:rsidR="004A2EC6">
        <w:rPr>
          <w:rStyle w:val="CommentReference"/>
        </w:rPr>
        <w:commentReference w:id="73"/>
      </w:r>
      <w:r>
        <w:rPr>
          <w:spacing w:val="-22"/>
          <w:w w:val="110"/>
        </w:rPr>
        <w:t xml:space="preserve"> </w:t>
      </w:r>
      <w:r>
        <w:rPr>
          <w:w w:val="110"/>
        </w:rPr>
        <w:t>all</w:t>
      </w:r>
      <w:r>
        <w:rPr>
          <w:spacing w:val="-22"/>
          <w:w w:val="110"/>
        </w:rPr>
        <w:t xml:space="preserve"> </w:t>
      </w:r>
      <w:r>
        <w:rPr>
          <w:w w:val="110"/>
        </w:rPr>
        <w:t>wind</w:t>
      </w:r>
      <w:r>
        <w:rPr>
          <w:spacing w:val="-23"/>
          <w:w w:val="110"/>
        </w:rPr>
        <w:t xml:space="preserve"> </w:t>
      </w:r>
      <w:r>
        <w:rPr>
          <w:w w:val="110"/>
        </w:rPr>
        <w:t>farm</w:t>
      </w:r>
      <w:r>
        <w:rPr>
          <w:spacing w:val="-23"/>
          <w:w w:val="110"/>
        </w:rPr>
        <w:t xml:space="preserve"> </w:t>
      </w:r>
      <w:r>
        <w:rPr>
          <w:w w:val="110"/>
        </w:rPr>
        <w:t>sizes,</w:t>
      </w:r>
      <w:r>
        <w:rPr>
          <w:spacing w:val="-21"/>
          <w:w w:val="110"/>
        </w:rPr>
        <w:t xml:space="preserve"> </w:t>
      </w:r>
      <w:r>
        <w:rPr>
          <w:w w:val="110"/>
        </w:rPr>
        <w:t>the</w:t>
      </w:r>
      <w:r>
        <w:rPr>
          <w:spacing w:val="-23"/>
          <w:w w:val="110"/>
        </w:rPr>
        <w:t xml:space="preserve"> </w:t>
      </w:r>
      <w:r>
        <w:rPr>
          <w:w w:val="110"/>
        </w:rPr>
        <w:t>wind</w:t>
      </w:r>
      <w:r>
        <w:rPr>
          <w:spacing w:val="-23"/>
          <w:w w:val="110"/>
        </w:rPr>
        <w:t xml:space="preserve"> </w:t>
      </w:r>
      <w:r>
        <w:rPr>
          <w:w w:val="110"/>
        </w:rPr>
        <w:t>farm</w:t>
      </w:r>
      <w:r>
        <w:rPr>
          <w:spacing w:val="-23"/>
          <w:w w:val="110"/>
        </w:rPr>
        <w:t xml:space="preserve"> </w:t>
      </w:r>
      <w:r>
        <w:rPr>
          <w:w w:val="110"/>
        </w:rPr>
        <w:t>boundary</w:t>
      </w:r>
      <w:r>
        <w:rPr>
          <w:spacing w:val="-23"/>
          <w:w w:val="110"/>
        </w:rPr>
        <w:t xml:space="preserve"> </w:t>
      </w:r>
      <w:r>
        <w:rPr>
          <w:w w:val="110"/>
        </w:rPr>
        <w:t>is</w:t>
      </w:r>
      <w:r>
        <w:rPr>
          <w:spacing w:val="-23"/>
          <w:w w:val="110"/>
        </w:rPr>
        <w:t xml:space="preserve"> </w:t>
      </w:r>
      <w:r>
        <w:rPr>
          <w:w w:val="110"/>
        </w:rPr>
        <w:t>circular,</w:t>
      </w:r>
      <w:r>
        <w:rPr>
          <w:spacing w:val="-21"/>
          <w:w w:val="110"/>
        </w:rPr>
        <w:t xml:space="preserve"> </w:t>
      </w:r>
      <w:r>
        <w:rPr>
          <w:w w:val="110"/>
        </w:rPr>
        <w:t>as</w:t>
      </w:r>
      <w:r>
        <w:rPr>
          <w:spacing w:val="-22"/>
          <w:w w:val="110"/>
        </w:rPr>
        <w:t xml:space="preserve"> </w:t>
      </w:r>
      <w:r>
        <w:rPr>
          <w:w w:val="110"/>
        </w:rPr>
        <w:t>depicted</w:t>
      </w:r>
      <w:r>
        <w:rPr>
          <w:spacing w:val="-23"/>
          <w:w w:val="110"/>
        </w:rPr>
        <w:t xml:space="preserve"> </w:t>
      </w:r>
      <w:r>
        <w:rPr>
          <w:w w:val="110"/>
        </w:rPr>
        <w:t>Fig.</w:t>
      </w:r>
      <w:r>
        <w:rPr>
          <w:spacing w:val="-23"/>
          <w:w w:val="110"/>
        </w:rPr>
        <w:t xml:space="preserve"> </w:t>
      </w:r>
      <w:r>
        <w:rPr>
          <w:w w:val="110"/>
        </w:rPr>
        <w:t>1. The</w:t>
      </w:r>
      <w:r>
        <w:rPr>
          <w:spacing w:val="-23"/>
          <w:w w:val="110"/>
        </w:rPr>
        <w:t xml:space="preserve"> </w:t>
      </w:r>
      <w:r>
        <w:rPr>
          <w:w w:val="110"/>
        </w:rPr>
        <w:t>origin</w:t>
      </w:r>
      <w:r>
        <w:rPr>
          <w:spacing w:val="-22"/>
          <w:w w:val="110"/>
        </w:rPr>
        <w:t xml:space="preserve"> </w:t>
      </w:r>
      <w:r>
        <w:rPr>
          <w:w w:val="110"/>
        </w:rPr>
        <w:t>is</w:t>
      </w:r>
      <w:r>
        <w:rPr>
          <w:spacing w:val="-23"/>
          <w:w w:val="110"/>
        </w:rPr>
        <w:t xml:space="preserve"> </w:t>
      </w:r>
      <w:r>
        <w:rPr>
          <w:w w:val="110"/>
        </w:rPr>
        <w:t>at the</w:t>
      </w:r>
      <w:r>
        <w:rPr>
          <w:spacing w:val="-23"/>
          <w:w w:val="110"/>
        </w:rPr>
        <w:t xml:space="preserve"> </w:t>
      </w:r>
      <w:r>
        <w:rPr>
          <w:w w:val="110"/>
        </w:rPr>
        <w:t>center</w:t>
      </w:r>
      <w:r>
        <w:rPr>
          <w:spacing w:val="-23"/>
          <w:w w:val="110"/>
        </w:rPr>
        <w:t xml:space="preserve"> </w:t>
      </w:r>
      <w:r>
        <w:rPr>
          <w:w w:val="110"/>
        </w:rPr>
        <w:t>of</w:t>
      </w:r>
      <w:r>
        <w:rPr>
          <w:spacing w:val="-23"/>
          <w:w w:val="110"/>
        </w:rPr>
        <w:t xml:space="preserve"> </w:t>
      </w:r>
      <w:r>
        <w:rPr>
          <w:w w:val="110"/>
        </w:rPr>
        <w:t>the</w:t>
      </w:r>
      <w:r>
        <w:rPr>
          <w:spacing w:val="-23"/>
          <w:w w:val="110"/>
        </w:rPr>
        <w:t xml:space="preserve"> </w:t>
      </w:r>
      <w:r>
        <w:rPr>
          <w:w w:val="110"/>
        </w:rPr>
        <w:t>farm,</w:t>
      </w:r>
      <w:r>
        <w:rPr>
          <w:spacing w:val="-23"/>
          <w:w w:val="110"/>
        </w:rPr>
        <w:t xml:space="preserve"> </w:t>
      </w:r>
      <w:r>
        <w:rPr>
          <w:w w:val="110"/>
        </w:rPr>
        <w:t>coincident</w:t>
      </w:r>
      <w:r>
        <w:rPr>
          <w:spacing w:val="-23"/>
          <w:w w:val="110"/>
        </w:rPr>
        <w:t xml:space="preserve"> </w:t>
      </w:r>
      <w:r>
        <w:rPr>
          <w:w w:val="110"/>
        </w:rPr>
        <w:t>with</w:t>
      </w:r>
      <w:r>
        <w:rPr>
          <w:spacing w:val="-23"/>
          <w:w w:val="110"/>
        </w:rPr>
        <w:t xml:space="preserve"> </w:t>
      </w:r>
      <w:r>
        <w:rPr>
          <w:w w:val="110"/>
        </w:rPr>
        <w:t>the</w:t>
      </w:r>
      <w:r>
        <w:rPr>
          <w:spacing w:val="-23"/>
          <w:w w:val="110"/>
        </w:rPr>
        <w:t xml:space="preserve"> </w:t>
      </w:r>
      <w:r>
        <w:rPr>
          <w:w w:val="110"/>
        </w:rPr>
        <w:t>depicted</w:t>
      </w:r>
      <w:r>
        <w:rPr>
          <w:spacing w:val="-23"/>
          <w:w w:val="110"/>
        </w:rPr>
        <w:t xml:space="preserve"> </w:t>
      </w:r>
      <w:r>
        <w:rPr>
          <w:w w:val="110"/>
        </w:rPr>
        <w:t>reference</w:t>
      </w:r>
      <w:r>
        <w:rPr>
          <w:spacing w:val="-23"/>
          <w:w w:val="110"/>
        </w:rPr>
        <w:t xml:space="preserve"> </w:t>
      </w:r>
      <w:r>
        <w:rPr>
          <w:w w:val="110"/>
        </w:rPr>
        <w:t>turbine,</w:t>
      </w:r>
      <w:r>
        <w:rPr>
          <w:spacing w:val="-23"/>
          <w:w w:val="110"/>
        </w:rPr>
        <w:t xml:space="preserve"> </w:t>
      </w:r>
      <w:r>
        <w:rPr>
          <w:w w:val="110"/>
        </w:rPr>
        <w:t>and</w:t>
      </w:r>
      <w:r>
        <w:rPr>
          <w:spacing w:val="-23"/>
          <w:w w:val="110"/>
        </w:rPr>
        <w:t xml:space="preserve"> </w:t>
      </w:r>
      <w:r>
        <w:rPr>
          <w:w w:val="110"/>
        </w:rPr>
        <w:t>the</w:t>
      </w:r>
      <w:r>
        <w:rPr>
          <w:spacing w:val="-23"/>
          <w:w w:val="110"/>
        </w:rPr>
        <w:t xml:space="preserve"> </w:t>
      </w:r>
      <w:r>
        <w:rPr>
          <w:w w:val="110"/>
        </w:rPr>
        <w:t>specified</w:t>
      </w:r>
      <w:r>
        <w:rPr>
          <w:spacing w:val="-23"/>
          <w:w w:val="110"/>
        </w:rPr>
        <w:t xml:space="preserve"> </w:t>
      </w:r>
      <w:r>
        <w:rPr>
          <w:w w:val="110"/>
        </w:rPr>
        <w:t>boundary radius</w:t>
      </w:r>
      <w:r>
        <w:rPr>
          <w:spacing w:val="-35"/>
          <w:w w:val="110"/>
        </w:rPr>
        <w:t xml:space="preserve"> </w:t>
      </w:r>
      <w:r>
        <w:rPr>
          <w:w w:val="110"/>
        </w:rPr>
        <w:t>for</w:t>
      </w:r>
      <w:r>
        <w:rPr>
          <w:spacing w:val="-35"/>
          <w:w w:val="110"/>
        </w:rPr>
        <w:t xml:space="preserve"> </w:t>
      </w:r>
      <w:r>
        <w:rPr>
          <w:w w:val="110"/>
        </w:rPr>
        <w:t>each</w:t>
      </w:r>
      <w:r>
        <w:rPr>
          <w:spacing w:val="-35"/>
          <w:w w:val="110"/>
        </w:rPr>
        <w:t xml:space="preserve"> </w:t>
      </w:r>
      <w:r>
        <w:rPr>
          <w:w w:val="110"/>
        </w:rPr>
        <w:t>farm</w:t>
      </w:r>
      <w:r>
        <w:rPr>
          <w:spacing w:val="-35"/>
          <w:w w:val="110"/>
        </w:rPr>
        <w:t xml:space="preserve"> </w:t>
      </w:r>
      <w:r>
        <w:rPr>
          <w:w w:val="110"/>
        </w:rPr>
        <w:t>is</w:t>
      </w:r>
      <w:r>
        <w:rPr>
          <w:spacing w:val="-35"/>
          <w:w w:val="110"/>
        </w:rPr>
        <w:t xml:space="preserve"> </w:t>
      </w:r>
      <w:r>
        <w:rPr>
          <w:w w:val="110"/>
        </w:rPr>
        <w:t>measured</w:t>
      </w:r>
      <w:r>
        <w:rPr>
          <w:spacing w:val="-35"/>
          <w:w w:val="110"/>
        </w:rPr>
        <w:t xml:space="preserve"> </w:t>
      </w:r>
      <w:r>
        <w:rPr>
          <w:w w:val="110"/>
        </w:rPr>
        <w:t>from</w:t>
      </w:r>
      <w:r>
        <w:rPr>
          <w:spacing w:val="-35"/>
          <w:w w:val="110"/>
        </w:rPr>
        <w:t xml:space="preserve"> </w:t>
      </w:r>
      <w:r>
        <w:rPr>
          <w:w w:val="110"/>
        </w:rPr>
        <w:t>the</w:t>
      </w:r>
      <w:r>
        <w:rPr>
          <w:spacing w:val="-35"/>
          <w:w w:val="110"/>
        </w:rPr>
        <w:t xml:space="preserve"> </w:t>
      </w:r>
      <w:r>
        <w:rPr>
          <w:w w:val="110"/>
        </w:rPr>
        <w:t>origin.</w:t>
      </w:r>
      <w:r>
        <w:rPr>
          <w:spacing w:val="-18"/>
          <w:w w:val="110"/>
        </w:rPr>
        <w:t xml:space="preserve"> </w:t>
      </w:r>
      <w:r>
        <w:rPr>
          <w:w w:val="110"/>
        </w:rPr>
        <w:t>The</w:t>
      </w:r>
      <w:r>
        <w:rPr>
          <w:spacing w:val="-35"/>
          <w:w w:val="110"/>
        </w:rPr>
        <w:t xml:space="preserve"> </w:t>
      </w:r>
      <w:r>
        <w:rPr>
          <w:w w:val="110"/>
        </w:rPr>
        <w:t>radii</w:t>
      </w:r>
      <w:r>
        <w:rPr>
          <w:spacing w:val="-35"/>
          <w:w w:val="110"/>
        </w:rPr>
        <w:t xml:space="preserve"> </w:t>
      </w:r>
      <w:r>
        <w:rPr>
          <w:w w:val="110"/>
        </w:rPr>
        <w:t>magnitudes</w:t>
      </w:r>
      <w:r>
        <w:rPr>
          <w:spacing w:val="-35"/>
          <w:w w:val="110"/>
        </w:rPr>
        <w:t xml:space="preserve"> </w:t>
      </w:r>
      <w:r>
        <w:rPr>
          <w:w w:val="110"/>
        </w:rPr>
        <w:t>were</w:t>
      </w:r>
      <w:r>
        <w:rPr>
          <w:spacing w:val="-35"/>
          <w:w w:val="110"/>
        </w:rPr>
        <w:t xml:space="preserve"> </w:t>
      </w:r>
      <w:r>
        <w:rPr>
          <w:w w:val="110"/>
        </w:rPr>
        <w:t>determined</w:t>
      </w:r>
      <w:r>
        <w:rPr>
          <w:spacing w:val="-35"/>
          <w:w w:val="110"/>
        </w:rPr>
        <w:t xml:space="preserve"> </w:t>
      </w:r>
      <w:r>
        <w:rPr>
          <w:spacing w:val="-4"/>
          <w:w w:val="110"/>
        </w:rPr>
        <w:t>by</w:t>
      </w:r>
      <w:r>
        <w:rPr>
          <w:spacing w:val="-35"/>
          <w:w w:val="110"/>
        </w:rPr>
        <w:t xml:space="preserve"> </w:t>
      </w:r>
      <w:r>
        <w:rPr>
          <w:w w:val="110"/>
        </w:rPr>
        <w:t>evenly distributing</w:t>
      </w:r>
      <w:r>
        <w:rPr>
          <w:spacing w:val="-7"/>
          <w:w w:val="110"/>
        </w:rPr>
        <w:t xml:space="preserve"> </w:t>
      </w:r>
      <w:r>
        <w:rPr>
          <w:w w:val="110"/>
        </w:rPr>
        <w:t>the</w:t>
      </w:r>
      <w:r>
        <w:rPr>
          <w:spacing w:val="-7"/>
          <w:w w:val="110"/>
        </w:rPr>
        <w:t xml:space="preserve"> </w:t>
      </w:r>
      <w:r>
        <w:rPr>
          <w:w w:val="110"/>
        </w:rPr>
        <w:t>specified</w:t>
      </w:r>
      <w:r>
        <w:rPr>
          <w:spacing w:val="-7"/>
          <w:w w:val="110"/>
        </w:rPr>
        <w:t xml:space="preserve"> </w:t>
      </w:r>
      <w:r>
        <w:rPr>
          <w:w w:val="110"/>
        </w:rPr>
        <w:t>number</w:t>
      </w:r>
      <w:r>
        <w:rPr>
          <w:spacing w:val="-7"/>
          <w:w w:val="110"/>
        </w:rPr>
        <w:t xml:space="preserve"> </w:t>
      </w:r>
      <w:r>
        <w:rPr>
          <w:w w:val="110"/>
        </w:rPr>
        <w:t>of</w:t>
      </w:r>
      <w:r>
        <w:rPr>
          <w:spacing w:val="-7"/>
          <w:w w:val="110"/>
        </w:rPr>
        <w:t xml:space="preserve"> </w:t>
      </w:r>
      <w:r>
        <w:rPr>
          <w:w w:val="110"/>
        </w:rPr>
        <w:t>turbines</w:t>
      </w:r>
      <w:r>
        <w:rPr>
          <w:spacing w:val="-7"/>
          <w:w w:val="110"/>
        </w:rPr>
        <w:t xml:space="preserve"> </w:t>
      </w:r>
      <w:r>
        <w:rPr>
          <w:w w:val="110"/>
        </w:rPr>
        <w:t>in</w:t>
      </w:r>
      <w:r>
        <w:rPr>
          <w:spacing w:val="-7"/>
          <w:w w:val="110"/>
        </w:rPr>
        <w:t xml:space="preserve"> </w:t>
      </w:r>
      <w:r>
        <w:rPr>
          <w:w w:val="110"/>
        </w:rPr>
        <w:t>concentric</w:t>
      </w:r>
      <w:r>
        <w:rPr>
          <w:spacing w:val="-7"/>
          <w:w w:val="110"/>
        </w:rPr>
        <w:t xml:space="preserve"> </w:t>
      </w:r>
      <w:r>
        <w:rPr>
          <w:w w:val="110"/>
        </w:rPr>
        <w:t>circles,</w:t>
      </w:r>
      <w:r>
        <w:rPr>
          <w:spacing w:val="-5"/>
          <w:w w:val="110"/>
        </w:rPr>
        <w:t xml:space="preserve"> </w:t>
      </w:r>
      <w:r>
        <w:rPr>
          <w:w w:val="110"/>
        </w:rPr>
        <w:t>with</w:t>
      </w:r>
      <w:r>
        <w:rPr>
          <w:spacing w:val="-7"/>
          <w:w w:val="110"/>
        </w:rPr>
        <w:t xml:space="preserve"> </w:t>
      </w:r>
      <w:r>
        <w:rPr>
          <w:w w:val="110"/>
        </w:rPr>
        <w:t>no</w:t>
      </w:r>
      <w:r>
        <w:rPr>
          <w:spacing w:val="-7"/>
          <w:w w:val="110"/>
        </w:rPr>
        <w:t xml:space="preserve"> </w:t>
      </w:r>
      <w:r>
        <w:rPr>
          <w:w w:val="110"/>
        </w:rPr>
        <w:t>less</w:t>
      </w:r>
      <w:r>
        <w:rPr>
          <w:spacing w:val="-7"/>
          <w:w w:val="110"/>
        </w:rPr>
        <w:t xml:space="preserve"> </w:t>
      </w:r>
      <w:r>
        <w:rPr>
          <w:w w:val="110"/>
        </w:rPr>
        <w:t>than</w:t>
      </w:r>
      <w:r>
        <w:rPr>
          <w:spacing w:val="-7"/>
          <w:w w:val="110"/>
        </w:rPr>
        <w:t xml:space="preserve"> </w:t>
      </w:r>
      <w:r>
        <w:rPr>
          <w:w w:val="110"/>
        </w:rPr>
        <w:t>5</w:t>
      </w:r>
      <w:ins w:id="74" w:author="Teagan Nakamoto" w:date="2018-06-25T11:43:00Z">
        <w:r w:rsidR="004A2EC6">
          <w:rPr>
            <w:spacing w:val="-7"/>
            <w:w w:val="110"/>
          </w:rPr>
          <w:t>-</w:t>
        </w:r>
      </w:ins>
      <w:del w:id="75" w:author="Teagan Nakamoto" w:date="2018-06-25T11:43:00Z">
        <w:r w:rsidDel="004A2EC6">
          <w:rPr>
            <w:spacing w:val="-7"/>
            <w:w w:val="110"/>
          </w:rPr>
          <w:delText xml:space="preserve"> </w:delText>
        </w:r>
      </w:del>
      <w:r>
        <w:rPr>
          <w:w w:val="110"/>
        </w:rPr>
        <w:t>diamet</w:t>
      </w:r>
      <w:r>
        <w:rPr>
          <w:w w:val="110"/>
        </w:rPr>
        <w:t>er spacing between adjacent turbines, and rounding up to the nearest 100</w:t>
      </w:r>
      <w:r>
        <w:rPr>
          <w:spacing w:val="46"/>
          <w:w w:val="110"/>
        </w:rPr>
        <w:t xml:space="preserve"> </w:t>
      </w:r>
      <w:r>
        <w:rPr>
          <w:w w:val="110"/>
        </w:rPr>
        <w:t>m.</w:t>
      </w:r>
    </w:p>
    <w:p w14:paraId="3F24C995" w14:textId="6F523760" w:rsidR="00D52F0B" w:rsidRDefault="005451AC">
      <w:pPr>
        <w:pStyle w:val="BodyText"/>
        <w:spacing w:line="252" w:lineRule="auto"/>
        <w:ind w:left="112" w:right="109" w:firstLine="351"/>
        <w:jc w:val="both"/>
      </w:pPr>
      <w:commentRangeStart w:id="76"/>
      <w:r>
        <w:rPr>
          <w:w w:val="105"/>
        </w:rPr>
        <w:t>All</w:t>
      </w:r>
      <w:commentRangeEnd w:id="76"/>
      <w:r w:rsidR="004A2EC6">
        <w:rPr>
          <w:rStyle w:val="CommentReference"/>
        </w:rPr>
        <w:commentReference w:id="76"/>
      </w:r>
      <w:r>
        <w:rPr>
          <w:spacing w:val="-13"/>
          <w:w w:val="105"/>
        </w:rPr>
        <w:t xml:space="preserve"> </w:t>
      </w:r>
      <w:r>
        <w:rPr>
          <w:w w:val="105"/>
        </w:rPr>
        <w:t>wind</w:t>
      </w:r>
      <w:r>
        <w:rPr>
          <w:spacing w:val="-13"/>
          <w:w w:val="105"/>
        </w:rPr>
        <w:t xml:space="preserve"> </w:t>
      </w:r>
      <w:r>
        <w:rPr>
          <w:w w:val="105"/>
        </w:rPr>
        <w:t>farms</w:t>
      </w:r>
      <w:r>
        <w:rPr>
          <w:spacing w:val="-13"/>
          <w:w w:val="105"/>
        </w:rPr>
        <w:t xml:space="preserve"> </w:t>
      </w:r>
      <w:r>
        <w:rPr>
          <w:w w:val="105"/>
        </w:rPr>
        <w:t>will</w:t>
      </w:r>
      <w:r>
        <w:rPr>
          <w:spacing w:val="-13"/>
          <w:w w:val="105"/>
        </w:rPr>
        <w:t xml:space="preserve"> </w:t>
      </w:r>
      <w:r>
        <w:rPr>
          <w:spacing w:val="1"/>
          <w:w w:val="105"/>
        </w:rPr>
        <w:t>be</w:t>
      </w:r>
      <w:r>
        <w:rPr>
          <w:spacing w:val="-13"/>
          <w:w w:val="105"/>
        </w:rPr>
        <w:t xml:space="preserve"> </w:t>
      </w:r>
      <w:r>
        <w:rPr>
          <w:w w:val="105"/>
        </w:rPr>
        <w:t>populated</w:t>
      </w:r>
      <w:r>
        <w:rPr>
          <w:spacing w:val="-13"/>
          <w:w w:val="105"/>
        </w:rPr>
        <w:t xml:space="preserve"> </w:t>
      </w:r>
      <w:r>
        <w:rPr>
          <w:w w:val="105"/>
        </w:rPr>
        <w:t>with</w:t>
      </w:r>
      <w:r>
        <w:rPr>
          <w:spacing w:val="-13"/>
          <w:w w:val="105"/>
        </w:rPr>
        <w:t xml:space="preserve"> </w:t>
      </w:r>
      <w:r>
        <w:rPr>
          <w:w w:val="105"/>
        </w:rPr>
        <w:t>the</w:t>
      </w:r>
      <w:r>
        <w:rPr>
          <w:spacing w:val="-13"/>
          <w:w w:val="105"/>
        </w:rPr>
        <w:t xml:space="preserve"> </w:t>
      </w:r>
      <w:r>
        <w:rPr>
          <w:w w:val="105"/>
        </w:rPr>
        <w:t>IEA37</w:t>
      </w:r>
      <w:r>
        <w:rPr>
          <w:spacing w:val="-13"/>
          <w:w w:val="105"/>
        </w:rPr>
        <w:t xml:space="preserve"> </w:t>
      </w:r>
      <w:r>
        <w:rPr>
          <w:w w:val="105"/>
        </w:rPr>
        <w:t>3.35</w:t>
      </w:r>
      <w:r>
        <w:rPr>
          <w:spacing w:val="-13"/>
          <w:w w:val="105"/>
        </w:rPr>
        <w:t xml:space="preserve"> </w:t>
      </w:r>
      <w:r>
        <w:rPr>
          <w:w w:val="105"/>
        </w:rPr>
        <w:t>MW</w:t>
      </w:r>
      <w:r>
        <w:rPr>
          <w:spacing w:val="-13"/>
          <w:w w:val="105"/>
        </w:rPr>
        <w:t xml:space="preserve"> </w:t>
      </w:r>
      <w:r>
        <w:rPr>
          <w:w w:val="105"/>
        </w:rPr>
        <w:t>onshore</w:t>
      </w:r>
      <w:r>
        <w:rPr>
          <w:spacing w:val="-13"/>
          <w:w w:val="105"/>
        </w:rPr>
        <w:t xml:space="preserve"> </w:t>
      </w:r>
      <w:r>
        <w:rPr>
          <w:w w:val="105"/>
        </w:rPr>
        <w:t>reference</w:t>
      </w:r>
      <w:r>
        <w:rPr>
          <w:spacing w:val="-13"/>
          <w:w w:val="105"/>
        </w:rPr>
        <w:t xml:space="preserve"> </w:t>
      </w:r>
      <w:r>
        <w:rPr>
          <w:w w:val="105"/>
        </w:rPr>
        <w:t>turbine</w:t>
      </w:r>
      <w:r>
        <w:rPr>
          <w:spacing w:val="-13"/>
          <w:w w:val="105"/>
        </w:rPr>
        <w:t xml:space="preserve"> </w:t>
      </w:r>
      <w:r>
        <w:rPr>
          <w:w w:val="105"/>
        </w:rPr>
        <w:t>[4],</w:t>
      </w:r>
      <w:r>
        <w:rPr>
          <w:spacing w:val="-11"/>
          <w:w w:val="105"/>
        </w:rPr>
        <w:t xml:space="preserve"> </w:t>
      </w:r>
      <w:r>
        <w:rPr>
          <w:w w:val="105"/>
        </w:rPr>
        <w:t>whose main attributes are summarized in Appendix</w:t>
      </w:r>
      <w:r>
        <w:rPr>
          <w:spacing w:val="27"/>
          <w:w w:val="105"/>
        </w:rPr>
        <w:t xml:space="preserve"> </w:t>
      </w:r>
      <w:r>
        <w:rPr>
          <w:w w:val="105"/>
        </w:rPr>
        <w:t>A</w:t>
      </w:r>
      <w:ins w:id="77" w:author="Teagan Nakamoto" w:date="2018-06-25T11:23:00Z">
        <w:r w:rsidR="00BB50C2">
          <w:rPr>
            <w:w w:val="105"/>
          </w:rPr>
          <w:t>.</w:t>
        </w:r>
      </w:ins>
    </w:p>
    <w:p w14:paraId="0156251C" w14:textId="77777777" w:rsidR="00D52F0B" w:rsidRDefault="005451AC">
      <w:pPr>
        <w:pStyle w:val="BodyText"/>
        <w:spacing w:line="252" w:lineRule="auto"/>
        <w:ind w:left="112" w:right="107" w:firstLine="351"/>
        <w:jc w:val="both"/>
      </w:pPr>
      <w:commentRangeStart w:id="78"/>
      <w:r>
        <w:rPr>
          <w:w w:val="105"/>
        </w:rPr>
        <w:t>Note</w:t>
      </w:r>
      <w:commentRangeEnd w:id="78"/>
      <w:r w:rsidR="004A2EC6">
        <w:rPr>
          <w:rStyle w:val="CommentReference"/>
        </w:rPr>
        <w:commentReference w:id="78"/>
      </w:r>
      <w:r>
        <w:rPr>
          <w:w w:val="105"/>
        </w:rPr>
        <w:t xml:space="preserve"> that the farm boundary restricts only turbine hub locations. The blade radius is permitted to extend beyond, but hub locations must be on or within the boundary. Hub locations are further restricted from being placed closer to each other than two diam</w:t>
      </w:r>
      <w:r>
        <w:rPr>
          <w:w w:val="105"/>
        </w:rPr>
        <w:t>eters apart.</w:t>
      </w:r>
    </w:p>
    <w:p w14:paraId="60DA5DB0" w14:textId="77777777" w:rsidR="00D52F0B" w:rsidRDefault="00D52F0B">
      <w:pPr>
        <w:pStyle w:val="BodyText"/>
        <w:rPr>
          <w:sz w:val="20"/>
        </w:rPr>
      </w:pPr>
    </w:p>
    <w:p w14:paraId="344923D2" w14:textId="77777777" w:rsidR="00D52F0B" w:rsidRDefault="005451AC">
      <w:pPr>
        <w:pStyle w:val="BodyText"/>
        <w:spacing w:before="4"/>
        <w:rPr>
          <w:sz w:val="21"/>
        </w:rPr>
      </w:pPr>
      <w:r>
        <w:rPr>
          <w:noProof/>
        </w:rPr>
        <w:drawing>
          <wp:anchor distT="0" distB="0" distL="0" distR="0" simplePos="0" relativeHeight="251634688" behindDoc="0" locked="0" layoutInCell="1" allowOverlap="1" wp14:anchorId="1161BCD7" wp14:editId="6D964B49">
            <wp:simplePos x="0" y="0"/>
            <wp:positionH relativeFrom="page">
              <wp:posOffset>2381252</wp:posOffset>
            </wp:positionH>
            <wp:positionV relativeFrom="paragraph">
              <wp:posOffset>180985</wp:posOffset>
            </wp:positionV>
            <wp:extent cx="2855785" cy="2649474"/>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0" cstate="print"/>
                    <a:stretch>
                      <a:fillRect/>
                    </a:stretch>
                  </pic:blipFill>
                  <pic:spPr>
                    <a:xfrm>
                      <a:off x="0" y="0"/>
                      <a:ext cx="2855785" cy="2649474"/>
                    </a:xfrm>
                    <a:prstGeom prst="rect">
                      <a:avLst/>
                    </a:prstGeom>
                  </pic:spPr>
                </pic:pic>
              </a:graphicData>
            </a:graphic>
          </wp:anchor>
        </w:drawing>
      </w:r>
    </w:p>
    <w:p w14:paraId="74F01065" w14:textId="77777777" w:rsidR="00D52F0B" w:rsidRDefault="00D52F0B">
      <w:pPr>
        <w:pStyle w:val="BodyText"/>
        <w:rPr>
          <w:sz w:val="20"/>
        </w:rPr>
      </w:pPr>
    </w:p>
    <w:p w14:paraId="38B1DC1E" w14:textId="77777777" w:rsidR="00D52F0B" w:rsidRDefault="00D52F0B">
      <w:pPr>
        <w:pStyle w:val="BodyText"/>
        <w:spacing w:before="2"/>
      </w:pPr>
    </w:p>
    <w:p w14:paraId="1A563442" w14:textId="3CDF6052" w:rsidR="00D52F0B" w:rsidRDefault="005451AC">
      <w:pPr>
        <w:pStyle w:val="BodyText"/>
        <w:ind w:left="407"/>
      </w:pPr>
      <w:r>
        <w:rPr>
          <w:w w:val="105"/>
        </w:rPr>
        <w:t xml:space="preserve">Figure 1: Depiction of </w:t>
      </w:r>
      <w:commentRangeStart w:id="79"/>
      <w:ins w:id="80" w:author="Teagan Nakamoto" w:date="2018-06-25T11:23:00Z">
        <w:r w:rsidR="00650F51">
          <w:rPr>
            <w:w w:val="105"/>
          </w:rPr>
          <w:t>1300 m</w:t>
        </w:r>
        <w:commentRangeEnd w:id="79"/>
        <w:r w:rsidR="00650F51">
          <w:rPr>
            <w:rStyle w:val="CommentReference"/>
          </w:rPr>
          <w:commentReference w:id="79"/>
        </w:r>
        <w:r w:rsidR="00650F51">
          <w:rPr>
            <w:w w:val="105"/>
          </w:rPr>
          <w:t xml:space="preserve"> </w:t>
        </w:r>
      </w:ins>
      <w:r>
        <w:rPr>
          <w:w w:val="105"/>
        </w:rPr>
        <w:t>circular farm boundary, reference turbine (to scale) placed at origin.</w:t>
      </w:r>
    </w:p>
    <w:p w14:paraId="781F74C8" w14:textId="77777777" w:rsidR="00D52F0B" w:rsidRDefault="00D52F0B">
      <w:pPr>
        <w:sectPr w:rsidR="00D52F0B">
          <w:pgSz w:w="12240" w:h="15840"/>
          <w:pgMar w:top="1080" w:right="1040" w:bottom="760" w:left="1040" w:header="0" w:footer="579" w:gutter="0"/>
          <w:cols w:space="720"/>
        </w:sectPr>
      </w:pPr>
    </w:p>
    <w:p w14:paraId="69D00E52" w14:textId="77777777" w:rsidR="00D52F0B" w:rsidRDefault="005451AC">
      <w:pPr>
        <w:pStyle w:val="Heading3"/>
        <w:numPr>
          <w:ilvl w:val="2"/>
          <w:numId w:val="7"/>
        </w:numPr>
        <w:tabs>
          <w:tab w:val="left" w:pos="933"/>
          <w:tab w:val="left" w:pos="934"/>
        </w:tabs>
        <w:spacing w:before="87"/>
        <w:ind w:hanging="821"/>
      </w:pPr>
      <w:bookmarkStart w:id="81" w:name="_TOC_250017"/>
      <w:r>
        <w:rPr>
          <w:w w:val="115"/>
        </w:rPr>
        <w:lastRenderedPageBreak/>
        <w:t>Baseline</w:t>
      </w:r>
      <w:r>
        <w:rPr>
          <w:spacing w:val="18"/>
          <w:w w:val="115"/>
        </w:rPr>
        <w:t xml:space="preserve"> </w:t>
      </w:r>
      <w:bookmarkEnd w:id="81"/>
      <w:r>
        <w:rPr>
          <w:spacing w:val="-3"/>
          <w:w w:val="115"/>
        </w:rPr>
        <w:t>Layouts</w:t>
      </w:r>
    </w:p>
    <w:p w14:paraId="6DC24EC1" w14:textId="77777777" w:rsidR="00D52F0B" w:rsidRDefault="005451AC">
      <w:pPr>
        <w:pStyle w:val="BodyText"/>
        <w:spacing w:before="167"/>
        <w:ind w:left="112"/>
      </w:pPr>
      <w:commentRangeStart w:id="82"/>
      <w:r>
        <w:rPr>
          <w:w w:val="105"/>
        </w:rPr>
        <w:t>To</w:t>
      </w:r>
      <w:commentRangeEnd w:id="82"/>
      <w:r w:rsidR="004A2EC6">
        <w:rPr>
          <w:rStyle w:val="CommentReference"/>
        </w:rPr>
        <w:commentReference w:id="82"/>
      </w:r>
      <w:r>
        <w:rPr>
          <w:w w:val="105"/>
        </w:rPr>
        <w:t xml:space="preserve"> assist in validation, a baseline wind turbine layout is supplied as a check for each farm size.</w:t>
      </w:r>
    </w:p>
    <w:p w14:paraId="525442B0" w14:textId="77777777" w:rsidR="00D52F0B" w:rsidRDefault="005451AC">
      <w:pPr>
        <w:pStyle w:val="BodyText"/>
        <w:spacing w:before="49" w:line="201" w:lineRule="auto"/>
        <w:ind w:left="112" w:right="109"/>
        <w:jc w:val="both"/>
      </w:pPr>
      <w:r>
        <w:rPr>
          <w:w w:val="105"/>
        </w:rPr>
        <w:t xml:space="preserve">The AEP for these baseline layouts, as determined </w:t>
      </w:r>
      <w:r>
        <w:rPr>
          <w:spacing w:val="-4"/>
          <w:w w:val="105"/>
        </w:rPr>
        <w:t xml:space="preserve">by </w:t>
      </w:r>
      <w:r>
        <w:rPr>
          <w:w w:val="105"/>
        </w:rPr>
        <w:t xml:space="preserve">our </w:t>
      </w:r>
      <w:r>
        <w:rPr>
          <w:spacing w:val="-4"/>
          <w:w w:val="105"/>
        </w:rPr>
        <w:t xml:space="preserve">wake </w:t>
      </w:r>
      <w:r>
        <w:rPr>
          <w:w w:val="105"/>
        </w:rPr>
        <w:t>model implementation, is included in</w:t>
      </w:r>
      <w:r>
        <w:rPr>
          <w:spacing w:val="-6"/>
          <w:w w:val="105"/>
        </w:rPr>
        <w:t xml:space="preserve"> </w:t>
      </w:r>
      <w:r>
        <w:rPr>
          <w:w w:val="105"/>
        </w:rPr>
        <w:t>the</w:t>
      </w:r>
      <w:r>
        <w:rPr>
          <w:spacing w:val="-6"/>
          <w:w w:val="105"/>
        </w:rPr>
        <w:t xml:space="preserve"> </w:t>
      </w:r>
      <w:r>
        <w:rPr>
          <w:rFonts w:ascii="Monaco"/>
          <w:w w:val="105"/>
        </w:rPr>
        <w:t>.csv</w:t>
      </w:r>
      <w:r>
        <w:rPr>
          <w:rFonts w:ascii="Monaco"/>
          <w:spacing w:val="-94"/>
          <w:w w:val="105"/>
        </w:rPr>
        <w:t xml:space="preserve"> </w:t>
      </w:r>
      <w:r>
        <w:rPr>
          <w:w w:val="105"/>
        </w:rPr>
        <w:t>file</w:t>
      </w:r>
      <w:r>
        <w:rPr>
          <w:spacing w:val="-6"/>
          <w:w w:val="105"/>
        </w:rPr>
        <w:t xml:space="preserve"> </w:t>
      </w:r>
      <w:r>
        <w:rPr>
          <w:w w:val="105"/>
        </w:rPr>
        <w:t>for</w:t>
      </w:r>
      <w:r>
        <w:rPr>
          <w:spacing w:val="-6"/>
          <w:w w:val="105"/>
        </w:rPr>
        <w:t xml:space="preserve"> </w:t>
      </w:r>
      <w:r>
        <w:rPr>
          <w:w w:val="105"/>
        </w:rPr>
        <w:t>each</w:t>
      </w:r>
      <w:r>
        <w:rPr>
          <w:spacing w:val="-6"/>
          <w:w w:val="105"/>
        </w:rPr>
        <w:t xml:space="preserve"> </w:t>
      </w:r>
      <w:r>
        <w:rPr>
          <w:w w:val="105"/>
        </w:rPr>
        <w:t>size</w:t>
      </w:r>
      <w:r>
        <w:rPr>
          <w:spacing w:val="-6"/>
          <w:w w:val="105"/>
        </w:rPr>
        <w:t xml:space="preserve"> </w:t>
      </w:r>
      <w:r>
        <w:rPr>
          <w:w w:val="105"/>
        </w:rPr>
        <w:t>scenario,</w:t>
      </w:r>
      <w:r>
        <w:rPr>
          <w:spacing w:val="-6"/>
          <w:w w:val="105"/>
        </w:rPr>
        <w:t xml:space="preserve"> </w:t>
      </w:r>
      <w:r>
        <w:rPr>
          <w:w w:val="105"/>
        </w:rPr>
        <w:t>listed</w:t>
      </w:r>
      <w:r>
        <w:rPr>
          <w:spacing w:val="-6"/>
          <w:w w:val="105"/>
        </w:rPr>
        <w:t xml:space="preserve"> </w:t>
      </w:r>
      <w:r>
        <w:rPr>
          <w:w w:val="105"/>
        </w:rPr>
        <w:t>in</w:t>
      </w:r>
      <w:r>
        <w:rPr>
          <w:spacing w:val="-6"/>
          <w:w w:val="105"/>
        </w:rPr>
        <w:t xml:space="preserve"> </w:t>
      </w:r>
      <w:r>
        <w:rPr>
          <w:w w:val="105"/>
        </w:rPr>
        <w:t>the</w:t>
      </w:r>
      <w:r>
        <w:rPr>
          <w:spacing w:val="-6"/>
          <w:w w:val="105"/>
        </w:rPr>
        <w:t xml:space="preserve"> </w:t>
      </w:r>
      <w:r>
        <w:rPr>
          <w:rFonts w:ascii="Monaco"/>
          <w:w w:val="105"/>
        </w:rPr>
        <w:t>.zip</w:t>
      </w:r>
      <w:r>
        <w:rPr>
          <w:rFonts w:ascii="Monaco"/>
          <w:spacing w:val="-94"/>
          <w:w w:val="105"/>
        </w:rPr>
        <w:t xml:space="preserve"> </w:t>
      </w:r>
      <w:r>
        <w:rPr>
          <w:w w:val="105"/>
        </w:rPr>
        <w:t>file</w:t>
      </w:r>
      <w:r>
        <w:rPr>
          <w:spacing w:val="-6"/>
          <w:w w:val="105"/>
        </w:rPr>
        <w:t xml:space="preserve"> </w:t>
      </w:r>
      <w:r>
        <w:rPr>
          <w:w w:val="105"/>
        </w:rPr>
        <w:t>accompanying</w:t>
      </w:r>
      <w:r>
        <w:rPr>
          <w:spacing w:val="-6"/>
          <w:w w:val="105"/>
        </w:rPr>
        <w:t xml:space="preserve"> </w:t>
      </w:r>
      <w:r>
        <w:rPr>
          <w:w w:val="105"/>
        </w:rPr>
        <w:t>this</w:t>
      </w:r>
      <w:r>
        <w:rPr>
          <w:spacing w:val="-6"/>
          <w:w w:val="105"/>
        </w:rPr>
        <w:t xml:space="preserve"> </w:t>
      </w:r>
      <w:r>
        <w:rPr>
          <w:w w:val="105"/>
        </w:rPr>
        <w:t>document.</w:t>
      </w:r>
      <w:r>
        <w:rPr>
          <w:spacing w:val="15"/>
          <w:w w:val="105"/>
        </w:rPr>
        <w:t xml:space="preserve"> </w:t>
      </w:r>
      <w:r>
        <w:rPr>
          <w:w w:val="105"/>
        </w:rPr>
        <w:t>If</w:t>
      </w:r>
      <w:r>
        <w:rPr>
          <w:spacing w:val="-6"/>
          <w:w w:val="105"/>
        </w:rPr>
        <w:t xml:space="preserve"> </w:t>
      </w:r>
      <w:r>
        <w:rPr>
          <w:spacing w:val="-3"/>
          <w:w w:val="105"/>
        </w:rPr>
        <w:t xml:space="preserve">you </w:t>
      </w:r>
      <w:r>
        <w:rPr>
          <w:w w:val="105"/>
        </w:rPr>
        <w:t>choose</w:t>
      </w:r>
      <w:r>
        <w:rPr>
          <w:spacing w:val="28"/>
          <w:w w:val="105"/>
        </w:rPr>
        <w:t xml:space="preserve"> </w:t>
      </w:r>
      <w:r>
        <w:rPr>
          <w:w w:val="105"/>
        </w:rPr>
        <w:t>to</w:t>
      </w:r>
      <w:r>
        <w:rPr>
          <w:spacing w:val="28"/>
          <w:w w:val="105"/>
        </w:rPr>
        <w:t xml:space="preserve"> </w:t>
      </w:r>
      <w:r>
        <w:rPr>
          <w:w w:val="105"/>
        </w:rPr>
        <w:t>utilize</w:t>
      </w:r>
      <w:r>
        <w:rPr>
          <w:spacing w:val="28"/>
          <w:w w:val="105"/>
        </w:rPr>
        <w:t xml:space="preserve"> </w:t>
      </w:r>
      <w:r>
        <w:rPr>
          <w:w w:val="105"/>
        </w:rPr>
        <w:t>your</w:t>
      </w:r>
      <w:r>
        <w:rPr>
          <w:spacing w:val="28"/>
          <w:w w:val="105"/>
        </w:rPr>
        <w:t xml:space="preserve"> </w:t>
      </w:r>
      <w:r>
        <w:rPr>
          <w:spacing w:val="-3"/>
          <w:w w:val="105"/>
        </w:rPr>
        <w:t>own</w:t>
      </w:r>
      <w:r>
        <w:rPr>
          <w:spacing w:val="28"/>
          <w:w w:val="105"/>
        </w:rPr>
        <w:t xml:space="preserve"> </w:t>
      </w:r>
      <w:r>
        <w:rPr>
          <w:w w:val="105"/>
        </w:rPr>
        <w:t>implementation</w:t>
      </w:r>
      <w:r>
        <w:rPr>
          <w:spacing w:val="28"/>
          <w:w w:val="105"/>
        </w:rPr>
        <w:t xml:space="preserve"> </w:t>
      </w:r>
      <w:r>
        <w:rPr>
          <w:w w:val="105"/>
        </w:rPr>
        <w:t>of</w:t>
      </w:r>
      <w:r>
        <w:rPr>
          <w:spacing w:val="28"/>
          <w:w w:val="105"/>
        </w:rPr>
        <w:t xml:space="preserve"> </w:t>
      </w:r>
      <w:r>
        <w:rPr>
          <w:w w:val="105"/>
        </w:rPr>
        <w:t>the</w:t>
      </w:r>
      <w:r>
        <w:rPr>
          <w:spacing w:val="28"/>
          <w:w w:val="105"/>
        </w:rPr>
        <w:t xml:space="preserve"> </w:t>
      </w:r>
      <w:r>
        <w:rPr>
          <w:spacing w:val="-4"/>
          <w:w w:val="105"/>
        </w:rPr>
        <w:t>wake</w:t>
      </w:r>
      <w:r>
        <w:rPr>
          <w:spacing w:val="28"/>
          <w:w w:val="105"/>
        </w:rPr>
        <w:t xml:space="preserve"> </w:t>
      </w:r>
      <w:r>
        <w:rPr>
          <w:w w:val="105"/>
        </w:rPr>
        <w:t>model</w:t>
      </w:r>
      <w:r>
        <w:rPr>
          <w:spacing w:val="28"/>
          <w:w w:val="105"/>
        </w:rPr>
        <w:t xml:space="preserve"> </w:t>
      </w:r>
      <w:r>
        <w:rPr>
          <w:w w:val="105"/>
        </w:rPr>
        <w:t>and</w:t>
      </w:r>
      <w:r>
        <w:rPr>
          <w:spacing w:val="28"/>
          <w:w w:val="105"/>
        </w:rPr>
        <w:t xml:space="preserve"> </w:t>
      </w:r>
      <w:r>
        <w:rPr>
          <w:w w:val="105"/>
        </w:rPr>
        <w:t>AEP</w:t>
      </w:r>
      <w:r>
        <w:rPr>
          <w:spacing w:val="28"/>
          <w:w w:val="105"/>
        </w:rPr>
        <w:t xml:space="preserve"> </w:t>
      </w:r>
      <w:r>
        <w:rPr>
          <w:w w:val="105"/>
        </w:rPr>
        <w:t>functions</w:t>
      </w:r>
      <w:r>
        <w:rPr>
          <w:spacing w:val="28"/>
          <w:w w:val="105"/>
        </w:rPr>
        <w:t xml:space="preserve"> </w:t>
      </w:r>
      <w:r>
        <w:rPr>
          <w:w w:val="105"/>
        </w:rPr>
        <w:t>described</w:t>
      </w:r>
      <w:r>
        <w:rPr>
          <w:spacing w:val="28"/>
          <w:w w:val="105"/>
        </w:rPr>
        <w:t xml:space="preserve"> </w:t>
      </w:r>
      <w:r>
        <w:rPr>
          <w:w w:val="105"/>
        </w:rPr>
        <w:t>in</w:t>
      </w:r>
    </w:p>
    <w:p w14:paraId="058F4E74" w14:textId="2FF02C08" w:rsidR="00D52F0B" w:rsidRDefault="005451AC">
      <w:pPr>
        <w:pStyle w:val="BodyText"/>
        <w:spacing w:before="19" w:line="252" w:lineRule="auto"/>
        <w:ind w:left="112"/>
      </w:pPr>
      <w:r>
        <w:rPr>
          <w:w w:val="105"/>
        </w:rPr>
        <w:t xml:space="preserve">Appendix C instead of the Python implementation provided, </w:t>
      </w:r>
      <w:ins w:id="83" w:author="Teagan Nakamoto" w:date="2018-06-25T11:25:00Z">
        <w:r w:rsidR="00013411">
          <w:rPr>
            <w:w w:val="105"/>
          </w:rPr>
          <w:t>e</w:t>
        </w:r>
      </w:ins>
      <w:del w:id="84" w:author="Teagan Nakamoto" w:date="2018-06-25T11:25:00Z">
        <w:r w:rsidDel="00013411">
          <w:rPr>
            <w:w w:val="105"/>
          </w:rPr>
          <w:delText>i</w:delText>
        </w:r>
      </w:del>
      <w:r>
        <w:rPr>
          <w:w w:val="105"/>
        </w:rPr>
        <w:t>nsure that your implementation reports the same AEP for these locations.</w:t>
      </w:r>
    </w:p>
    <w:p w14:paraId="65C17CEC" w14:textId="7420BE25" w:rsidR="00D52F0B" w:rsidRDefault="005451AC">
      <w:pPr>
        <w:pStyle w:val="BodyText"/>
        <w:spacing w:line="252" w:lineRule="auto"/>
        <w:ind w:left="112" w:right="106" w:firstLine="351"/>
        <w:jc w:val="both"/>
      </w:pPr>
      <w:commentRangeStart w:id="85"/>
      <w:r>
        <w:rPr>
          <w:spacing w:val="-7"/>
          <w:w w:val="105"/>
        </w:rPr>
        <w:t>You</w:t>
      </w:r>
      <w:commentRangeEnd w:id="85"/>
      <w:r w:rsidR="00BC5AED">
        <w:rPr>
          <w:rStyle w:val="CommentReference"/>
        </w:rPr>
        <w:commentReference w:id="85"/>
      </w:r>
      <w:r>
        <w:rPr>
          <w:spacing w:val="-7"/>
          <w:w w:val="105"/>
        </w:rPr>
        <w:t xml:space="preserve"> </w:t>
      </w:r>
      <w:r>
        <w:rPr>
          <w:w w:val="105"/>
        </w:rPr>
        <w:t>are also to conduct a single baseline optimization from these baseline layouts, and repor</w:t>
      </w:r>
      <w:r>
        <w:rPr>
          <w:w w:val="105"/>
        </w:rPr>
        <w:t xml:space="preserve">t your resulting optimized turbine location and AEP </w:t>
      </w:r>
      <w:r>
        <w:rPr>
          <w:spacing w:val="-3"/>
          <w:w w:val="105"/>
        </w:rPr>
        <w:t xml:space="preserve">values </w:t>
      </w:r>
      <w:r>
        <w:rPr>
          <w:w w:val="105"/>
        </w:rPr>
        <w:t xml:space="preserve">from these starting locations. </w:t>
      </w:r>
      <w:r>
        <w:rPr>
          <w:spacing w:val="-7"/>
          <w:w w:val="105"/>
        </w:rPr>
        <w:t xml:space="preserve">You </w:t>
      </w:r>
      <w:r>
        <w:rPr>
          <w:w w:val="105"/>
        </w:rPr>
        <w:t xml:space="preserve">are not required </w:t>
      </w:r>
      <w:commentRangeStart w:id="86"/>
      <w:r>
        <w:rPr>
          <w:w w:val="105"/>
        </w:rPr>
        <w:t xml:space="preserve">to start </w:t>
      </w:r>
      <w:r>
        <w:rPr>
          <w:i/>
          <w:spacing w:val="-4"/>
          <w:w w:val="105"/>
        </w:rPr>
        <w:t>each</w:t>
      </w:r>
      <w:r w:rsidR="00D945B6">
        <w:rPr>
          <w:i/>
          <w:spacing w:val="-4"/>
          <w:w w:val="105"/>
        </w:rPr>
        <w:t xml:space="preserve"> </w:t>
      </w:r>
      <w:r>
        <w:rPr>
          <w:w w:val="105"/>
        </w:rPr>
        <w:t xml:space="preserve">of your optimizations from </w:t>
      </w:r>
      <w:commentRangeEnd w:id="86"/>
      <w:r w:rsidR="00C27C75">
        <w:rPr>
          <w:rStyle w:val="CommentReference"/>
        </w:rPr>
        <w:commentReference w:id="86"/>
      </w:r>
      <w:r>
        <w:rPr>
          <w:w w:val="105"/>
        </w:rPr>
        <w:t xml:space="preserve">these </w:t>
      </w:r>
      <w:r>
        <w:rPr>
          <w:spacing w:val="-3"/>
          <w:w w:val="105"/>
        </w:rPr>
        <w:t>layouts</w:t>
      </w:r>
      <w:ins w:id="87" w:author="Teagan Nakamoto" w:date="2018-06-26T12:14:00Z">
        <w:r w:rsidR="000B6517">
          <w:rPr>
            <w:spacing w:val="-3"/>
            <w:w w:val="105"/>
          </w:rPr>
          <w:t>;</w:t>
        </w:r>
      </w:ins>
      <w:del w:id="88" w:author="Teagan Nakamoto" w:date="2018-06-26T12:14:00Z">
        <w:r w:rsidDel="000B6517">
          <w:rPr>
            <w:spacing w:val="-3"/>
            <w:w w:val="105"/>
          </w:rPr>
          <w:delText>,</w:delText>
        </w:r>
      </w:del>
      <w:r w:rsidR="00D945B6">
        <w:rPr>
          <w:spacing w:val="-3"/>
          <w:w w:val="105"/>
        </w:rPr>
        <w:t xml:space="preserve"> </w:t>
      </w:r>
      <w:r>
        <w:rPr>
          <w:w w:val="105"/>
        </w:rPr>
        <w:t>only report the results from</w:t>
      </w:r>
      <w:r w:rsidR="00D945B6">
        <w:rPr>
          <w:w w:val="105"/>
        </w:rPr>
        <w:t xml:space="preserve"> </w:t>
      </w:r>
      <w:r>
        <w:rPr>
          <w:w w:val="105"/>
        </w:rPr>
        <w:t>a single run using these starting baselines.</w:t>
      </w:r>
      <w:r w:rsidR="00D945B6">
        <w:rPr>
          <w:w w:val="105"/>
        </w:rPr>
        <w:t xml:space="preserve"> </w:t>
      </w:r>
      <w:r>
        <w:rPr>
          <w:spacing w:val="-7"/>
          <w:w w:val="105"/>
        </w:rPr>
        <w:t>For</w:t>
      </w:r>
      <w:r w:rsidR="00D945B6">
        <w:rPr>
          <w:spacing w:val="-7"/>
          <w:w w:val="105"/>
        </w:rPr>
        <w:t xml:space="preserve"> </w:t>
      </w:r>
      <w:r>
        <w:rPr>
          <w:w w:val="105"/>
        </w:rPr>
        <w:t>you</w:t>
      </w:r>
      <w:r>
        <w:rPr>
          <w:w w:val="105"/>
        </w:rPr>
        <w:t>r other optimization attempts,</w:t>
      </w:r>
      <w:r w:rsidR="00D945B6">
        <w:rPr>
          <w:w w:val="105"/>
        </w:rPr>
        <w:t xml:space="preserve"> </w:t>
      </w:r>
      <w:r>
        <w:rPr>
          <w:w w:val="105"/>
        </w:rPr>
        <w:t>feel free to</w:t>
      </w:r>
      <w:r w:rsidR="00D945B6">
        <w:rPr>
          <w:w w:val="105"/>
        </w:rPr>
        <w:t xml:space="preserve"> </w:t>
      </w:r>
      <w:r>
        <w:rPr>
          <w:w w:val="105"/>
        </w:rPr>
        <w:t xml:space="preserve">use random starts, warm starts, intuition, or </w:t>
      </w:r>
      <w:r>
        <w:rPr>
          <w:spacing w:val="-3"/>
          <w:w w:val="105"/>
        </w:rPr>
        <w:t xml:space="preserve">any </w:t>
      </w:r>
      <w:r>
        <w:rPr>
          <w:w w:val="105"/>
        </w:rPr>
        <w:t xml:space="preserve">other selection method </w:t>
      </w:r>
      <w:r>
        <w:rPr>
          <w:spacing w:val="-3"/>
          <w:w w:val="105"/>
        </w:rPr>
        <w:t xml:space="preserve">you </w:t>
      </w:r>
      <w:r>
        <w:rPr>
          <w:w w:val="105"/>
        </w:rPr>
        <w:t>choose to initialize turbine locations. The exact coordinates for the turbine locations in each of these baseline</w:t>
      </w:r>
      <w:r>
        <w:rPr>
          <w:spacing w:val="32"/>
          <w:w w:val="105"/>
        </w:rPr>
        <w:t xml:space="preserve"> </w:t>
      </w:r>
      <w:r>
        <w:rPr>
          <w:spacing w:val="-3"/>
          <w:w w:val="105"/>
        </w:rPr>
        <w:t>layouts</w:t>
      </w:r>
    </w:p>
    <w:p w14:paraId="4AE26032" w14:textId="77777777" w:rsidR="00D52F0B" w:rsidRDefault="005451AC">
      <w:pPr>
        <w:pStyle w:val="BodyText"/>
        <w:spacing w:line="302" w:lineRule="exact"/>
        <w:ind w:left="112"/>
        <w:jc w:val="both"/>
      </w:pPr>
      <w:r>
        <w:rPr>
          <w:w w:val="105"/>
        </w:rPr>
        <w:t>are also i</w:t>
      </w:r>
      <w:r>
        <w:rPr>
          <w:w w:val="105"/>
        </w:rPr>
        <w:t xml:space="preserve">ncluded in </w:t>
      </w:r>
      <w:r>
        <w:rPr>
          <w:rFonts w:ascii="Monaco"/>
          <w:w w:val="105"/>
        </w:rPr>
        <w:t xml:space="preserve">.csv </w:t>
      </w:r>
      <w:r>
        <w:rPr>
          <w:w w:val="105"/>
        </w:rPr>
        <w:t xml:space="preserve">files listed in the </w:t>
      </w:r>
      <w:r>
        <w:rPr>
          <w:rFonts w:ascii="Monaco"/>
          <w:w w:val="105"/>
        </w:rPr>
        <w:t xml:space="preserve">.zip </w:t>
      </w:r>
      <w:r>
        <w:rPr>
          <w:w w:val="105"/>
        </w:rPr>
        <w:t>file accompanying this document. The format</w:t>
      </w:r>
    </w:p>
    <w:p w14:paraId="69913EAB" w14:textId="77777777" w:rsidR="00D52F0B" w:rsidRDefault="005451AC">
      <w:pPr>
        <w:pStyle w:val="BodyText"/>
        <w:spacing w:line="258" w:lineRule="exact"/>
        <w:ind w:left="112"/>
        <w:jc w:val="both"/>
      </w:pPr>
      <w:r>
        <w:rPr>
          <w:w w:val="105"/>
        </w:rPr>
        <w:t>for these files is described later in Section 3.2.1. The baseline layouts are depicted graphically in</w:t>
      </w:r>
    </w:p>
    <w:p w14:paraId="041E2487" w14:textId="77777777" w:rsidR="00D52F0B" w:rsidRDefault="005451AC">
      <w:pPr>
        <w:pStyle w:val="BodyText"/>
        <w:spacing w:before="11"/>
        <w:ind w:left="112"/>
        <w:jc w:val="both"/>
      </w:pPr>
      <w:r>
        <w:t>Fig. 2</w:t>
      </w:r>
    </w:p>
    <w:p w14:paraId="136C12EE" w14:textId="77777777" w:rsidR="00D52F0B" w:rsidRDefault="00D52F0B">
      <w:pPr>
        <w:pStyle w:val="BodyText"/>
        <w:rPr>
          <w:sz w:val="20"/>
        </w:rPr>
      </w:pPr>
    </w:p>
    <w:p w14:paraId="341EFDAB" w14:textId="77777777" w:rsidR="00D52F0B" w:rsidRDefault="005451AC">
      <w:pPr>
        <w:pStyle w:val="BodyText"/>
        <w:spacing w:before="6"/>
        <w:rPr>
          <w:sz w:val="22"/>
        </w:rPr>
      </w:pPr>
      <w:r>
        <w:rPr>
          <w:noProof/>
        </w:rPr>
        <w:drawing>
          <wp:anchor distT="0" distB="0" distL="0" distR="0" simplePos="0" relativeHeight="251635712" behindDoc="0" locked="0" layoutInCell="1" allowOverlap="1" wp14:anchorId="39D31ECA" wp14:editId="7350FB2E">
            <wp:simplePos x="0" y="0"/>
            <wp:positionH relativeFrom="page">
              <wp:posOffset>1181101</wp:posOffset>
            </wp:positionH>
            <wp:positionV relativeFrom="paragraph">
              <wp:posOffset>189602</wp:posOffset>
            </wp:positionV>
            <wp:extent cx="2179415" cy="202196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1" cstate="print"/>
                    <a:stretch>
                      <a:fillRect/>
                    </a:stretch>
                  </pic:blipFill>
                  <pic:spPr>
                    <a:xfrm>
                      <a:off x="0" y="0"/>
                      <a:ext cx="2179415" cy="2021967"/>
                    </a:xfrm>
                    <a:prstGeom prst="rect">
                      <a:avLst/>
                    </a:prstGeom>
                  </pic:spPr>
                </pic:pic>
              </a:graphicData>
            </a:graphic>
          </wp:anchor>
        </w:drawing>
      </w:r>
      <w:r>
        <w:rPr>
          <w:noProof/>
        </w:rPr>
        <w:drawing>
          <wp:anchor distT="0" distB="0" distL="0" distR="0" simplePos="0" relativeHeight="251636736" behindDoc="0" locked="0" layoutInCell="1" allowOverlap="1" wp14:anchorId="04C0FEB6" wp14:editId="7AF84E47">
            <wp:simplePos x="0" y="0"/>
            <wp:positionH relativeFrom="page">
              <wp:posOffset>4322269</wp:posOffset>
            </wp:positionH>
            <wp:positionV relativeFrom="paragraph">
              <wp:posOffset>189602</wp:posOffset>
            </wp:positionV>
            <wp:extent cx="2179415" cy="2021967"/>
            <wp:effectExtent l="0" t="0" r="0" b="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2179415" cy="2021967"/>
                    </a:xfrm>
                    <a:prstGeom prst="rect">
                      <a:avLst/>
                    </a:prstGeom>
                  </pic:spPr>
                </pic:pic>
              </a:graphicData>
            </a:graphic>
          </wp:anchor>
        </w:drawing>
      </w:r>
    </w:p>
    <w:p w14:paraId="23F64E5B" w14:textId="77777777" w:rsidR="00D52F0B" w:rsidRDefault="00D52F0B">
      <w:pPr>
        <w:pStyle w:val="BodyText"/>
        <w:rPr>
          <w:sz w:val="18"/>
        </w:rPr>
      </w:pPr>
    </w:p>
    <w:p w14:paraId="3B28CC9B" w14:textId="77777777" w:rsidR="00D52F0B" w:rsidRDefault="005451AC">
      <w:pPr>
        <w:tabs>
          <w:tab w:val="left" w:pos="6572"/>
        </w:tabs>
        <w:spacing w:before="100"/>
        <w:ind w:left="1631"/>
      </w:pPr>
      <w:r>
        <w:rPr>
          <w:w w:val="110"/>
        </w:rPr>
        <w:t>(a) 16</w:t>
      </w:r>
      <w:r>
        <w:rPr>
          <w:spacing w:val="15"/>
          <w:w w:val="110"/>
        </w:rPr>
        <w:t xml:space="preserve"> </w:t>
      </w:r>
      <w:r>
        <w:rPr>
          <w:spacing w:val="-3"/>
          <w:w w:val="110"/>
        </w:rPr>
        <w:t>Turbine</w:t>
      </w:r>
      <w:r>
        <w:rPr>
          <w:spacing w:val="6"/>
          <w:w w:val="110"/>
        </w:rPr>
        <w:t xml:space="preserve"> </w:t>
      </w:r>
      <w:r>
        <w:rPr>
          <w:spacing w:val="-5"/>
          <w:w w:val="110"/>
        </w:rPr>
        <w:t>Farm</w:t>
      </w:r>
      <w:r>
        <w:rPr>
          <w:spacing w:val="-5"/>
          <w:w w:val="110"/>
        </w:rPr>
        <w:tab/>
      </w:r>
      <w:r>
        <w:rPr>
          <w:w w:val="110"/>
        </w:rPr>
        <w:t xml:space="preserve">(b) 36 </w:t>
      </w:r>
      <w:r>
        <w:rPr>
          <w:spacing w:val="-3"/>
          <w:w w:val="110"/>
        </w:rPr>
        <w:t>Turbine</w:t>
      </w:r>
      <w:r>
        <w:rPr>
          <w:spacing w:val="31"/>
          <w:w w:val="110"/>
        </w:rPr>
        <w:t xml:space="preserve"> </w:t>
      </w:r>
      <w:r>
        <w:rPr>
          <w:spacing w:val="-5"/>
          <w:w w:val="110"/>
        </w:rPr>
        <w:t>Farm</w:t>
      </w:r>
    </w:p>
    <w:p w14:paraId="273E1E17" w14:textId="77777777" w:rsidR="00D52F0B" w:rsidRDefault="00D52F0B">
      <w:pPr>
        <w:pStyle w:val="BodyText"/>
        <w:rPr>
          <w:sz w:val="28"/>
        </w:rPr>
      </w:pPr>
    </w:p>
    <w:p w14:paraId="151532A6" w14:textId="77777777" w:rsidR="00D52F0B" w:rsidRDefault="005451AC">
      <w:pPr>
        <w:pStyle w:val="BodyText"/>
        <w:spacing w:before="228" w:line="252" w:lineRule="auto"/>
        <w:ind w:left="5119" w:right="169"/>
        <w:jc w:val="both"/>
      </w:pPr>
      <w:r>
        <w:rPr>
          <w:noProof/>
        </w:rPr>
        <w:drawing>
          <wp:anchor distT="0" distB="0" distL="0" distR="0" simplePos="0" relativeHeight="251637760" behindDoc="0" locked="0" layoutInCell="1" allowOverlap="1" wp14:anchorId="22DFE28B" wp14:editId="0202C5F1">
            <wp:simplePos x="0" y="0"/>
            <wp:positionH relativeFrom="page">
              <wp:posOffset>1181101</wp:posOffset>
            </wp:positionH>
            <wp:positionV relativeFrom="paragraph">
              <wp:posOffset>54597</wp:posOffset>
            </wp:positionV>
            <wp:extent cx="2177912" cy="2020572"/>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2177912" cy="2020572"/>
                    </a:xfrm>
                    <a:prstGeom prst="rect">
                      <a:avLst/>
                    </a:prstGeom>
                  </pic:spPr>
                </pic:pic>
              </a:graphicData>
            </a:graphic>
          </wp:anchor>
        </w:drawing>
      </w:r>
      <w:r>
        <w:rPr>
          <w:w w:val="105"/>
        </w:rPr>
        <w:t>Figure 2: Baseline turbine locations, depicted with dashed wind farm boundaries and blue NREL 3.35 MW onshore reference turbines (to scale)</w:t>
      </w:r>
    </w:p>
    <w:p w14:paraId="6944B90F" w14:textId="77777777" w:rsidR="00D52F0B" w:rsidRDefault="00D52F0B">
      <w:pPr>
        <w:pStyle w:val="BodyText"/>
        <w:rPr>
          <w:sz w:val="30"/>
        </w:rPr>
      </w:pPr>
    </w:p>
    <w:p w14:paraId="0C7C5B7B" w14:textId="77777777" w:rsidR="00D52F0B" w:rsidRDefault="00D52F0B">
      <w:pPr>
        <w:pStyle w:val="BodyText"/>
        <w:rPr>
          <w:sz w:val="30"/>
        </w:rPr>
      </w:pPr>
    </w:p>
    <w:p w14:paraId="19CE27CC" w14:textId="77777777" w:rsidR="00D52F0B" w:rsidRDefault="00D52F0B">
      <w:pPr>
        <w:pStyle w:val="BodyText"/>
        <w:rPr>
          <w:sz w:val="30"/>
        </w:rPr>
      </w:pPr>
    </w:p>
    <w:p w14:paraId="14D973BC" w14:textId="77777777" w:rsidR="00D52F0B" w:rsidRDefault="00D52F0B">
      <w:pPr>
        <w:pStyle w:val="BodyText"/>
        <w:rPr>
          <w:sz w:val="30"/>
        </w:rPr>
      </w:pPr>
    </w:p>
    <w:p w14:paraId="7539B6BB" w14:textId="77777777" w:rsidR="00D52F0B" w:rsidRDefault="00D52F0B">
      <w:pPr>
        <w:pStyle w:val="BodyText"/>
        <w:rPr>
          <w:sz w:val="30"/>
        </w:rPr>
      </w:pPr>
    </w:p>
    <w:p w14:paraId="4224100E" w14:textId="77777777" w:rsidR="00D52F0B" w:rsidRDefault="00D52F0B">
      <w:pPr>
        <w:pStyle w:val="BodyText"/>
        <w:rPr>
          <w:sz w:val="43"/>
        </w:rPr>
      </w:pPr>
    </w:p>
    <w:p w14:paraId="7C88C71E" w14:textId="77777777" w:rsidR="00D52F0B" w:rsidRDefault="005451AC">
      <w:pPr>
        <w:ind w:left="1637"/>
      </w:pPr>
      <w:r>
        <w:rPr>
          <w:w w:val="110"/>
        </w:rPr>
        <w:t>(c) 64 Turbine Farm</w:t>
      </w:r>
    </w:p>
    <w:p w14:paraId="264BC887" w14:textId="77777777" w:rsidR="00D52F0B" w:rsidRDefault="00D52F0B">
      <w:pPr>
        <w:sectPr w:rsidR="00D52F0B">
          <w:pgSz w:w="12240" w:h="15840"/>
          <w:pgMar w:top="1080" w:right="1040" w:bottom="760" w:left="1040" w:header="0" w:footer="579" w:gutter="0"/>
          <w:cols w:space="720"/>
        </w:sectPr>
      </w:pPr>
    </w:p>
    <w:p w14:paraId="4458BBFC" w14:textId="77777777" w:rsidR="00D52F0B" w:rsidRDefault="005451AC">
      <w:pPr>
        <w:pStyle w:val="Heading3"/>
        <w:numPr>
          <w:ilvl w:val="2"/>
          <w:numId w:val="7"/>
        </w:numPr>
        <w:tabs>
          <w:tab w:val="left" w:pos="933"/>
          <w:tab w:val="left" w:pos="934"/>
        </w:tabs>
        <w:spacing w:before="87"/>
        <w:ind w:hanging="821"/>
      </w:pPr>
      <w:bookmarkStart w:id="89" w:name="_TOC_250016"/>
      <w:r>
        <w:rPr>
          <w:spacing w:val="-8"/>
          <w:w w:val="110"/>
        </w:rPr>
        <w:lastRenderedPageBreak/>
        <w:t xml:space="preserve">Wake </w:t>
      </w:r>
      <w:r>
        <w:rPr>
          <w:w w:val="110"/>
        </w:rPr>
        <w:t>Model and Code</w:t>
      </w:r>
      <w:r>
        <w:rPr>
          <w:spacing w:val="47"/>
          <w:w w:val="110"/>
        </w:rPr>
        <w:t xml:space="preserve"> </w:t>
      </w:r>
      <w:bookmarkEnd w:id="89"/>
      <w:r>
        <w:rPr>
          <w:w w:val="110"/>
        </w:rPr>
        <w:t>Description</w:t>
      </w:r>
    </w:p>
    <w:p w14:paraId="1B307D54" w14:textId="77777777" w:rsidR="00D52F0B" w:rsidRDefault="005451AC">
      <w:pPr>
        <w:pStyle w:val="BodyText"/>
        <w:spacing w:before="167" w:line="252" w:lineRule="auto"/>
        <w:ind w:left="112" w:right="109"/>
        <w:jc w:val="both"/>
      </w:pPr>
      <w:commentRangeStart w:id="90"/>
      <w:r>
        <w:rPr>
          <w:w w:val="105"/>
        </w:rPr>
        <w:t>The</w:t>
      </w:r>
      <w:commentRangeEnd w:id="90"/>
      <w:r w:rsidR="00BC5AED">
        <w:rPr>
          <w:rStyle w:val="CommentReference"/>
        </w:rPr>
        <w:commentReference w:id="90"/>
      </w:r>
      <w:r>
        <w:rPr>
          <w:w w:val="105"/>
        </w:rPr>
        <w:t xml:space="preserve"> </w:t>
      </w:r>
      <w:r>
        <w:rPr>
          <w:spacing w:val="-4"/>
          <w:w w:val="105"/>
        </w:rPr>
        <w:t xml:space="preserve">wake </w:t>
      </w:r>
      <w:r>
        <w:rPr>
          <w:w w:val="105"/>
        </w:rPr>
        <w:t>model implemented in this case stud</w:t>
      </w:r>
      <w:r>
        <w:rPr>
          <w:w w:val="105"/>
        </w:rPr>
        <w:t xml:space="preserve">y is </w:t>
      </w:r>
      <w:proofErr w:type="spellStart"/>
      <w:r>
        <w:rPr>
          <w:w w:val="105"/>
        </w:rPr>
        <w:t>Bastankhah’s</w:t>
      </w:r>
      <w:proofErr w:type="spellEnd"/>
      <w:r>
        <w:rPr>
          <w:w w:val="105"/>
        </w:rPr>
        <w:t xml:space="preserve"> Gaussian </w:t>
      </w:r>
      <w:r>
        <w:rPr>
          <w:spacing w:val="-4"/>
          <w:w w:val="105"/>
        </w:rPr>
        <w:t xml:space="preserve">wake </w:t>
      </w:r>
      <w:r>
        <w:rPr>
          <w:w w:val="105"/>
        </w:rPr>
        <w:t>model [1, 2, 3]. A description of the model’s governing equations, data on the wind farm’s wind speed and direction</w:t>
      </w:r>
    </w:p>
    <w:p w14:paraId="2E44BDA2" w14:textId="77777777" w:rsidR="00D52F0B" w:rsidRDefault="005451AC">
      <w:pPr>
        <w:pStyle w:val="BodyText"/>
        <w:spacing w:before="34" w:line="201" w:lineRule="auto"/>
        <w:ind w:left="112" w:right="109"/>
        <w:jc w:val="both"/>
      </w:pPr>
      <w:r>
        <w:rPr>
          <w:w w:val="105"/>
        </w:rPr>
        <w:t>probability, and formulations for AEP calculations are included in Appendix C. The pertinent equations are c</w:t>
      </w:r>
      <w:r>
        <w:rPr>
          <w:w w:val="105"/>
        </w:rPr>
        <w:t xml:space="preserve">oded in Python, and are provided alongside this document in a </w:t>
      </w:r>
      <w:r>
        <w:rPr>
          <w:rFonts w:ascii="Monaco"/>
          <w:w w:val="105"/>
        </w:rPr>
        <w:t xml:space="preserve">.zip </w:t>
      </w:r>
      <w:r>
        <w:rPr>
          <w:w w:val="105"/>
        </w:rPr>
        <w:t>directory, in order for each participant to focus on the optimization aspect and apply their unique methods.</w:t>
      </w:r>
    </w:p>
    <w:p w14:paraId="1E2BB995" w14:textId="77777777" w:rsidR="00D52F0B" w:rsidRDefault="005451AC">
      <w:pPr>
        <w:pStyle w:val="BodyText"/>
        <w:spacing w:before="19" w:line="252" w:lineRule="auto"/>
        <w:ind w:left="112" w:right="108" w:firstLine="351"/>
        <w:jc w:val="both"/>
      </w:pPr>
      <w:commentRangeStart w:id="91"/>
      <w:r>
        <w:rPr>
          <w:w w:val="105"/>
        </w:rPr>
        <w:t>The</w:t>
      </w:r>
      <w:commentRangeEnd w:id="91"/>
      <w:r w:rsidR="00BC5AED">
        <w:rPr>
          <w:rStyle w:val="CommentReference"/>
        </w:rPr>
        <w:commentReference w:id="91"/>
      </w:r>
      <w:r>
        <w:rPr>
          <w:w w:val="105"/>
        </w:rPr>
        <w:t xml:space="preserve"> wake model routine takes turbine grid locations as inputs, and returns as ou</w:t>
      </w:r>
      <w:r>
        <w:rPr>
          <w:w w:val="105"/>
        </w:rPr>
        <w:t>tput a single AEP value calculated from the input turbine locations.</w:t>
      </w:r>
    </w:p>
    <w:p w14:paraId="0E7B58C8" w14:textId="07FCE602" w:rsidR="00D52F0B" w:rsidRDefault="005451AC">
      <w:pPr>
        <w:pStyle w:val="BodyText"/>
        <w:spacing w:line="252" w:lineRule="auto"/>
        <w:ind w:left="112" w:right="108" w:firstLine="351"/>
        <w:jc w:val="both"/>
      </w:pPr>
      <w:commentRangeStart w:id="92"/>
      <w:r>
        <w:rPr>
          <w:w w:val="105"/>
        </w:rPr>
        <w:t>Though</w:t>
      </w:r>
      <w:commentRangeEnd w:id="92"/>
      <w:r w:rsidR="00E8617B">
        <w:rPr>
          <w:rStyle w:val="CommentReference"/>
        </w:rPr>
        <w:commentReference w:id="92"/>
      </w:r>
      <w:r>
        <w:rPr>
          <w:w w:val="105"/>
        </w:rPr>
        <w:t xml:space="preserve"> not </w:t>
      </w:r>
      <w:r>
        <w:rPr>
          <w:spacing w:val="-3"/>
          <w:w w:val="105"/>
        </w:rPr>
        <w:t xml:space="preserve">necessary, </w:t>
      </w:r>
      <w:r>
        <w:rPr>
          <w:w w:val="105"/>
        </w:rPr>
        <w:t>alteration to the released Python code is permitted, if required to max</w:t>
      </w:r>
      <w:r>
        <w:rPr>
          <w:w w:val="105"/>
        </w:rPr>
        <w:t xml:space="preserve">imize optimizer effectiveness. Care must </w:t>
      </w:r>
      <w:r>
        <w:rPr>
          <w:spacing w:val="1"/>
          <w:w w:val="105"/>
        </w:rPr>
        <w:t xml:space="preserve">be </w:t>
      </w:r>
      <w:r>
        <w:rPr>
          <w:w w:val="105"/>
        </w:rPr>
        <w:t xml:space="preserve">taken, </w:t>
      </w:r>
      <w:r>
        <w:rPr>
          <w:spacing w:val="-3"/>
          <w:w w:val="105"/>
        </w:rPr>
        <w:t xml:space="preserve">however, </w:t>
      </w:r>
      <w:r>
        <w:rPr>
          <w:w w:val="105"/>
        </w:rPr>
        <w:t>that the governing physics equat</w:t>
      </w:r>
      <w:r>
        <w:rPr>
          <w:w w:val="105"/>
        </w:rPr>
        <w:t xml:space="preserve">ions are not altered to deliver deviated AEP results. </w:t>
      </w:r>
      <w:r>
        <w:rPr>
          <w:spacing w:val="-7"/>
          <w:w w:val="105"/>
        </w:rPr>
        <w:t xml:space="preserve">For </w:t>
      </w:r>
      <w:r>
        <w:rPr>
          <w:w w:val="105"/>
        </w:rPr>
        <w:t>this reason, baseline turbine locations and</w:t>
      </w:r>
      <w:r w:rsidR="00D945B6">
        <w:rPr>
          <w:w w:val="105"/>
        </w:rPr>
        <w:t xml:space="preserve"> </w:t>
      </w:r>
      <w:r>
        <w:rPr>
          <w:w w:val="105"/>
        </w:rPr>
        <w:t>AEP</w:t>
      </w:r>
      <w:r>
        <w:rPr>
          <w:spacing w:val="11"/>
          <w:w w:val="105"/>
        </w:rPr>
        <w:t xml:space="preserve"> </w:t>
      </w:r>
      <w:r>
        <w:rPr>
          <w:w w:val="105"/>
        </w:rPr>
        <w:t>calculations</w:t>
      </w:r>
      <w:r>
        <w:rPr>
          <w:spacing w:val="12"/>
          <w:w w:val="105"/>
        </w:rPr>
        <w:t xml:space="preserve"> </w:t>
      </w:r>
      <w:r>
        <w:rPr>
          <w:w w:val="105"/>
        </w:rPr>
        <w:t>are</w:t>
      </w:r>
      <w:r>
        <w:rPr>
          <w:spacing w:val="12"/>
          <w:w w:val="105"/>
        </w:rPr>
        <w:t xml:space="preserve"> </w:t>
      </w:r>
      <w:r>
        <w:rPr>
          <w:w w:val="105"/>
        </w:rPr>
        <w:t>described</w:t>
      </w:r>
      <w:r>
        <w:rPr>
          <w:spacing w:val="12"/>
          <w:w w:val="105"/>
        </w:rPr>
        <w:t xml:space="preserve"> </w:t>
      </w:r>
      <w:r>
        <w:rPr>
          <w:w w:val="105"/>
        </w:rPr>
        <w:t>in</w:t>
      </w:r>
      <w:r>
        <w:rPr>
          <w:spacing w:val="11"/>
          <w:w w:val="105"/>
        </w:rPr>
        <w:t xml:space="preserve"> </w:t>
      </w:r>
      <w:r>
        <w:rPr>
          <w:w w:val="105"/>
        </w:rPr>
        <w:t>Section</w:t>
      </w:r>
      <w:r>
        <w:rPr>
          <w:spacing w:val="11"/>
          <w:w w:val="105"/>
        </w:rPr>
        <w:t xml:space="preserve"> </w:t>
      </w:r>
      <w:r>
        <w:rPr>
          <w:w w:val="105"/>
        </w:rPr>
        <w:t>2.1.2,</w:t>
      </w:r>
      <w:r>
        <w:rPr>
          <w:spacing w:val="12"/>
          <w:w w:val="105"/>
        </w:rPr>
        <w:t xml:space="preserve"> </w:t>
      </w:r>
      <w:r>
        <w:rPr>
          <w:w w:val="105"/>
        </w:rPr>
        <w:t>to</w:t>
      </w:r>
      <w:r>
        <w:rPr>
          <w:spacing w:val="11"/>
          <w:w w:val="105"/>
        </w:rPr>
        <w:t xml:space="preserve"> </w:t>
      </w:r>
      <w:r>
        <w:rPr>
          <w:spacing w:val="1"/>
          <w:w w:val="105"/>
        </w:rPr>
        <w:t>be</w:t>
      </w:r>
      <w:r>
        <w:rPr>
          <w:spacing w:val="11"/>
          <w:w w:val="105"/>
        </w:rPr>
        <w:t xml:space="preserve"> </w:t>
      </w:r>
      <w:r>
        <w:rPr>
          <w:w w:val="105"/>
        </w:rPr>
        <w:t>used</w:t>
      </w:r>
      <w:r>
        <w:rPr>
          <w:spacing w:val="12"/>
          <w:w w:val="105"/>
        </w:rPr>
        <w:t xml:space="preserve"> </w:t>
      </w:r>
      <w:r>
        <w:rPr>
          <w:w w:val="105"/>
        </w:rPr>
        <w:t>for</w:t>
      </w:r>
      <w:r>
        <w:rPr>
          <w:spacing w:val="11"/>
          <w:w w:val="105"/>
        </w:rPr>
        <w:t xml:space="preserve"> </w:t>
      </w:r>
      <w:r>
        <w:rPr>
          <w:w w:val="105"/>
        </w:rPr>
        <w:t>validation.</w:t>
      </w:r>
    </w:p>
    <w:p w14:paraId="2D09A75B" w14:textId="77777777" w:rsidR="00D52F0B" w:rsidRDefault="00D52F0B">
      <w:pPr>
        <w:pStyle w:val="BodyText"/>
        <w:spacing w:before="5"/>
        <w:rPr>
          <w:sz w:val="31"/>
        </w:rPr>
      </w:pPr>
    </w:p>
    <w:p w14:paraId="66661876" w14:textId="77777777" w:rsidR="00D52F0B" w:rsidRDefault="005451AC">
      <w:pPr>
        <w:pStyle w:val="Heading2"/>
        <w:numPr>
          <w:ilvl w:val="1"/>
          <w:numId w:val="6"/>
        </w:numPr>
        <w:tabs>
          <w:tab w:val="left" w:pos="830"/>
          <w:tab w:val="left" w:pos="831"/>
        </w:tabs>
        <w:spacing w:before="1"/>
        <w:ind w:hanging="718"/>
      </w:pPr>
      <w:bookmarkStart w:id="93" w:name="_TOC_250015"/>
      <w:r>
        <w:rPr>
          <w:w w:val="115"/>
        </w:rPr>
        <w:t>The Combined Physics Model/Optimization Algorithm Case</w:t>
      </w:r>
      <w:r>
        <w:rPr>
          <w:spacing w:val="43"/>
          <w:w w:val="115"/>
        </w:rPr>
        <w:t xml:space="preserve"> </w:t>
      </w:r>
      <w:bookmarkEnd w:id="93"/>
      <w:r>
        <w:rPr>
          <w:w w:val="115"/>
        </w:rPr>
        <w:t>Study</w:t>
      </w:r>
    </w:p>
    <w:p w14:paraId="75C54EDD" w14:textId="409BD94F" w:rsidR="00D52F0B" w:rsidRDefault="005451AC">
      <w:pPr>
        <w:pStyle w:val="BodyText"/>
        <w:spacing w:before="158" w:line="252" w:lineRule="auto"/>
        <w:ind w:left="112" w:right="107"/>
        <w:jc w:val="both"/>
      </w:pPr>
      <w:commentRangeStart w:id="94"/>
      <w:r>
        <w:rPr>
          <w:w w:val="105"/>
        </w:rPr>
        <w:t>This</w:t>
      </w:r>
      <w:commentRangeEnd w:id="94"/>
      <w:r w:rsidR="00C55BAC">
        <w:rPr>
          <w:rStyle w:val="CommentReference"/>
        </w:rPr>
        <w:commentReference w:id="94"/>
      </w:r>
      <w:r>
        <w:rPr>
          <w:w w:val="105"/>
        </w:rPr>
        <w:t xml:space="preserve"> case study closely matches the one described in Section 2.1, with the exception that no wake model is provided, and only a single wind farm size is to be optimized. Participants are free to cho</w:t>
      </w:r>
      <w:ins w:id="95" w:author="Teagan Nakamoto" w:date="2018-06-25T11:49:00Z">
        <w:r w:rsidR="00442C00">
          <w:rPr>
            <w:w w:val="105"/>
          </w:rPr>
          <w:t>o</w:t>
        </w:r>
      </w:ins>
      <w:r>
        <w:rPr>
          <w:w w:val="105"/>
        </w:rPr>
        <w:t>se their preferred EWM and optimization method. The object</w:t>
      </w:r>
      <w:r>
        <w:rPr>
          <w:w w:val="105"/>
        </w:rPr>
        <w:t>ive is to obtain the maximum Annual Energy Production (AEP) for the defined turbine farm. Participants will adjust resultant AEP through choice of EWM utilized, and manipulation of turbine locations.</w:t>
      </w:r>
    </w:p>
    <w:p w14:paraId="2D6F78FC" w14:textId="73EF7E41" w:rsidR="00D52F0B" w:rsidRDefault="005451AC">
      <w:pPr>
        <w:pStyle w:val="BodyText"/>
        <w:spacing w:line="252" w:lineRule="auto"/>
        <w:ind w:left="112" w:right="108" w:firstLine="351"/>
        <w:jc w:val="both"/>
      </w:pPr>
      <w:commentRangeStart w:id="96"/>
      <w:r>
        <w:rPr>
          <w:w w:val="105"/>
        </w:rPr>
        <w:t>The</w:t>
      </w:r>
      <w:commentRangeEnd w:id="96"/>
      <w:r w:rsidR="002B3E99">
        <w:rPr>
          <w:rStyle w:val="CommentReference"/>
        </w:rPr>
        <w:commentReference w:id="96"/>
      </w:r>
      <w:r>
        <w:rPr>
          <w:w w:val="105"/>
        </w:rPr>
        <w:t xml:space="preserve"> </w:t>
      </w:r>
      <w:r>
        <w:rPr>
          <w:spacing w:val="-3"/>
          <w:w w:val="105"/>
        </w:rPr>
        <w:t xml:space="preserve">intent </w:t>
      </w:r>
      <w:r>
        <w:rPr>
          <w:w w:val="105"/>
        </w:rPr>
        <w:t>of this case study is to determine best EWM s</w:t>
      </w:r>
      <w:r>
        <w:rPr>
          <w:w w:val="105"/>
        </w:rPr>
        <w:t>election and optimization practices</w:t>
      </w:r>
      <w:r w:rsidR="00D945B6">
        <w:rPr>
          <w:w w:val="105"/>
        </w:rPr>
        <w:t xml:space="preserve"> </w:t>
      </w:r>
      <w:r>
        <w:rPr>
          <w:w w:val="105"/>
        </w:rPr>
        <w:t xml:space="preserve">for this representative wind farm scenario. Since different EWMs approximate the aerodynamic characteristics effecting power production </w:t>
      </w:r>
      <w:r>
        <w:rPr>
          <w:spacing w:val="-3"/>
          <w:w w:val="105"/>
        </w:rPr>
        <w:t xml:space="preserve">differently, </w:t>
      </w:r>
      <w:r>
        <w:rPr>
          <w:w w:val="105"/>
        </w:rPr>
        <w:t>reported AEP from participants using dif</w:t>
      </w:r>
      <w:r>
        <w:rPr>
          <w:w w:val="105"/>
        </w:rPr>
        <w:t>ferent EWMs are not comparab</w:t>
      </w:r>
      <w:r>
        <w:rPr>
          <w:w w:val="105"/>
        </w:rPr>
        <w:t xml:space="preserve">le. As a benchmark measuring tool for these case studies, </w:t>
      </w:r>
      <w:r>
        <w:rPr>
          <w:spacing w:val="-4"/>
          <w:w w:val="105"/>
        </w:rPr>
        <w:t xml:space="preserve">we </w:t>
      </w:r>
      <w:r>
        <w:rPr>
          <w:w w:val="105"/>
        </w:rPr>
        <w:t xml:space="preserve">will run all participant results of optimized turbine locations through a Large Eddy Simulation (LES). Using LES as a tool for analysis, participant results will </w:t>
      </w:r>
      <w:r>
        <w:rPr>
          <w:spacing w:val="1"/>
          <w:w w:val="105"/>
        </w:rPr>
        <w:t xml:space="preserve">be </w:t>
      </w:r>
      <w:r>
        <w:rPr>
          <w:w w:val="105"/>
        </w:rPr>
        <w:t>analyzed based on which partic</w:t>
      </w:r>
      <w:r>
        <w:rPr>
          <w:w w:val="105"/>
        </w:rPr>
        <w:t>ipant results</w:t>
      </w:r>
      <w:r>
        <w:rPr>
          <w:spacing w:val="11"/>
          <w:w w:val="105"/>
        </w:rPr>
        <w:t xml:space="preserve"> </w:t>
      </w:r>
      <w:r>
        <w:rPr>
          <w:w w:val="105"/>
        </w:rPr>
        <w:t>(regardless</w:t>
      </w:r>
      <w:r>
        <w:rPr>
          <w:spacing w:val="12"/>
          <w:w w:val="105"/>
        </w:rPr>
        <w:t xml:space="preserve"> </w:t>
      </w:r>
      <w:r>
        <w:rPr>
          <w:w w:val="105"/>
        </w:rPr>
        <w:t>of</w:t>
      </w:r>
      <w:r>
        <w:rPr>
          <w:spacing w:val="12"/>
          <w:w w:val="105"/>
        </w:rPr>
        <w:t xml:space="preserve"> </w:t>
      </w:r>
      <w:r>
        <w:rPr>
          <w:w w:val="105"/>
        </w:rPr>
        <w:t>EWM</w:t>
      </w:r>
      <w:r>
        <w:rPr>
          <w:spacing w:val="11"/>
          <w:w w:val="105"/>
        </w:rPr>
        <w:t xml:space="preserve"> </w:t>
      </w:r>
      <w:r>
        <w:rPr>
          <w:w w:val="105"/>
        </w:rPr>
        <w:t>used)</w:t>
      </w:r>
      <w:r>
        <w:rPr>
          <w:spacing w:val="12"/>
          <w:w w:val="105"/>
        </w:rPr>
        <w:t xml:space="preserve"> </w:t>
      </w:r>
      <w:r>
        <w:rPr>
          <w:w w:val="105"/>
        </w:rPr>
        <w:t>give</w:t>
      </w:r>
      <w:r>
        <w:rPr>
          <w:spacing w:val="12"/>
          <w:w w:val="105"/>
        </w:rPr>
        <w:t xml:space="preserve"> </w:t>
      </w:r>
      <w:r>
        <w:rPr>
          <w:w w:val="105"/>
        </w:rPr>
        <w:t>the</w:t>
      </w:r>
      <w:r>
        <w:rPr>
          <w:spacing w:val="11"/>
          <w:w w:val="105"/>
        </w:rPr>
        <w:t xml:space="preserve"> </w:t>
      </w:r>
      <w:r>
        <w:rPr>
          <w:w w:val="105"/>
        </w:rPr>
        <w:t>highest</w:t>
      </w:r>
      <w:r>
        <w:rPr>
          <w:spacing w:val="11"/>
          <w:w w:val="105"/>
        </w:rPr>
        <w:t xml:space="preserve"> </w:t>
      </w:r>
      <w:r>
        <w:rPr>
          <w:w w:val="105"/>
        </w:rPr>
        <w:t>LES-calculated</w:t>
      </w:r>
      <w:r>
        <w:rPr>
          <w:spacing w:val="12"/>
          <w:w w:val="105"/>
        </w:rPr>
        <w:t xml:space="preserve"> </w:t>
      </w:r>
      <w:r>
        <w:rPr>
          <w:spacing w:val="-6"/>
          <w:w w:val="105"/>
        </w:rPr>
        <w:t>AEP.</w:t>
      </w:r>
    </w:p>
    <w:p w14:paraId="28812966" w14:textId="77777777" w:rsidR="00D52F0B" w:rsidRDefault="005451AC">
      <w:pPr>
        <w:pStyle w:val="BodyText"/>
        <w:spacing w:line="252" w:lineRule="auto"/>
        <w:ind w:left="112" w:right="108" w:firstLine="351"/>
        <w:jc w:val="both"/>
      </w:pPr>
      <w:commentRangeStart w:id="97"/>
      <w:r>
        <w:rPr>
          <w:spacing w:val="-3"/>
          <w:w w:val="110"/>
        </w:rPr>
        <w:t>Like</w:t>
      </w:r>
      <w:commentRangeEnd w:id="97"/>
      <w:r w:rsidR="00382F35">
        <w:rPr>
          <w:rStyle w:val="CommentReference"/>
        </w:rPr>
        <w:commentReference w:id="97"/>
      </w:r>
      <w:r>
        <w:rPr>
          <w:spacing w:val="-30"/>
          <w:w w:val="110"/>
        </w:rPr>
        <w:t xml:space="preserve"> </w:t>
      </w:r>
      <w:r>
        <w:rPr>
          <w:w w:val="110"/>
        </w:rPr>
        <w:t>the</w:t>
      </w:r>
      <w:r>
        <w:rPr>
          <w:spacing w:val="-30"/>
          <w:w w:val="110"/>
        </w:rPr>
        <w:t xml:space="preserve"> </w:t>
      </w:r>
      <w:r>
        <w:rPr>
          <w:w w:val="110"/>
        </w:rPr>
        <w:t>previous</w:t>
      </w:r>
      <w:r>
        <w:rPr>
          <w:spacing w:val="-30"/>
          <w:w w:val="110"/>
        </w:rPr>
        <w:t xml:space="preserve"> </w:t>
      </w:r>
      <w:r>
        <w:rPr>
          <w:w w:val="110"/>
        </w:rPr>
        <w:t>case</w:t>
      </w:r>
      <w:r>
        <w:rPr>
          <w:spacing w:val="-30"/>
          <w:w w:val="110"/>
        </w:rPr>
        <w:t xml:space="preserve"> </w:t>
      </w:r>
      <w:r>
        <w:rPr>
          <w:w w:val="110"/>
        </w:rPr>
        <w:t>study</w:t>
      </w:r>
      <w:r>
        <w:rPr>
          <w:spacing w:val="-30"/>
          <w:w w:val="110"/>
        </w:rPr>
        <w:t xml:space="preserve"> </w:t>
      </w:r>
      <w:r>
        <w:rPr>
          <w:w w:val="110"/>
        </w:rPr>
        <w:t>defined</w:t>
      </w:r>
      <w:r>
        <w:rPr>
          <w:spacing w:val="-30"/>
          <w:w w:val="110"/>
        </w:rPr>
        <w:t xml:space="preserve"> </w:t>
      </w:r>
      <w:r>
        <w:rPr>
          <w:w w:val="110"/>
        </w:rPr>
        <w:t>in</w:t>
      </w:r>
      <w:r>
        <w:rPr>
          <w:spacing w:val="-30"/>
          <w:w w:val="110"/>
        </w:rPr>
        <w:t xml:space="preserve"> </w:t>
      </w:r>
      <w:r>
        <w:rPr>
          <w:w w:val="110"/>
        </w:rPr>
        <w:t>Section</w:t>
      </w:r>
      <w:r>
        <w:rPr>
          <w:spacing w:val="-30"/>
          <w:w w:val="110"/>
        </w:rPr>
        <w:t xml:space="preserve"> </w:t>
      </w:r>
      <w:r>
        <w:rPr>
          <w:w w:val="110"/>
        </w:rPr>
        <w:t>2.1,</w:t>
      </w:r>
      <w:r>
        <w:rPr>
          <w:spacing w:val="-28"/>
          <w:w w:val="110"/>
        </w:rPr>
        <w:t xml:space="preserve"> </w:t>
      </w:r>
      <w:r>
        <w:rPr>
          <w:w w:val="110"/>
        </w:rPr>
        <w:t>the</w:t>
      </w:r>
      <w:r>
        <w:rPr>
          <w:spacing w:val="-30"/>
          <w:w w:val="110"/>
        </w:rPr>
        <w:t xml:space="preserve"> </w:t>
      </w:r>
      <w:r>
        <w:rPr>
          <w:w w:val="110"/>
        </w:rPr>
        <w:t>wind</w:t>
      </w:r>
      <w:r>
        <w:rPr>
          <w:spacing w:val="-30"/>
          <w:w w:val="110"/>
        </w:rPr>
        <w:t xml:space="preserve"> </w:t>
      </w:r>
      <w:r>
        <w:rPr>
          <w:w w:val="110"/>
        </w:rPr>
        <w:t>farm</w:t>
      </w:r>
      <w:r>
        <w:rPr>
          <w:spacing w:val="-30"/>
          <w:w w:val="110"/>
        </w:rPr>
        <w:t xml:space="preserve"> </w:t>
      </w:r>
      <w:r>
        <w:rPr>
          <w:w w:val="110"/>
        </w:rPr>
        <w:t>boundary</w:t>
      </w:r>
      <w:r>
        <w:rPr>
          <w:spacing w:val="-30"/>
          <w:w w:val="110"/>
        </w:rPr>
        <w:t xml:space="preserve"> </w:t>
      </w:r>
      <w:r>
        <w:rPr>
          <w:w w:val="110"/>
        </w:rPr>
        <w:t>for</w:t>
      </w:r>
      <w:r>
        <w:rPr>
          <w:spacing w:val="-30"/>
          <w:w w:val="110"/>
        </w:rPr>
        <w:t xml:space="preserve"> </w:t>
      </w:r>
      <w:r>
        <w:rPr>
          <w:w w:val="110"/>
        </w:rPr>
        <w:t>this</w:t>
      </w:r>
      <w:r>
        <w:rPr>
          <w:spacing w:val="-30"/>
          <w:w w:val="110"/>
        </w:rPr>
        <w:t xml:space="preserve"> </w:t>
      </w:r>
      <w:r>
        <w:rPr>
          <w:w w:val="110"/>
        </w:rPr>
        <w:t>case</w:t>
      </w:r>
      <w:r>
        <w:rPr>
          <w:spacing w:val="-30"/>
          <w:w w:val="110"/>
        </w:rPr>
        <w:t xml:space="preserve"> </w:t>
      </w:r>
      <w:r>
        <w:rPr>
          <w:w w:val="110"/>
        </w:rPr>
        <w:t>study is circular, and the number of turbines in the farm is a perfect square in order to permit a grid arrangement,</w:t>
      </w:r>
      <w:r>
        <w:rPr>
          <w:spacing w:val="-12"/>
          <w:w w:val="110"/>
        </w:rPr>
        <w:t xml:space="preserve"> </w:t>
      </w:r>
      <w:r>
        <w:rPr>
          <w:w w:val="110"/>
        </w:rPr>
        <w:t>if</w:t>
      </w:r>
      <w:r>
        <w:rPr>
          <w:spacing w:val="-13"/>
          <w:w w:val="110"/>
        </w:rPr>
        <w:t xml:space="preserve"> </w:t>
      </w:r>
      <w:r>
        <w:rPr>
          <w:w w:val="110"/>
        </w:rPr>
        <w:t>desired.</w:t>
      </w:r>
      <w:r>
        <w:rPr>
          <w:spacing w:val="7"/>
          <w:w w:val="110"/>
        </w:rPr>
        <w:t xml:space="preserve"> </w:t>
      </w:r>
      <w:r>
        <w:rPr>
          <w:spacing w:val="-10"/>
          <w:w w:val="110"/>
        </w:rPr>
        <w:t>To</w:t>
      </w:r>
      <w:r>
        <w:rPr>
          <w:spacing w:val="-13"/>
          <w:w w:val="110"/>
        </w:rPr>
        <w:t xml:space="preserve"> </w:t>
      </w:r>
      <w:r>
        <w:rPr>
          <w:w w:val="110"/>
        </w:rPr>
        <w:t>limit</w:t>
      </w:r>
      <w:r>
        <w:rPr>
          <w:spacing w:val="-13"/>
          <w:w w:val="110"/>
        </w:rPr>
        <w:t xml:space="preserve"> </w:t>
      </w:r>
      <w:r>
        <w:rPr>
          <w:w w:val="110"/>
        </w:rPr>
        <w:t>the</w:t>
      </w:r>
      <w:r>
        <w:rPr>
          <w:spacing w:val="-13"/>
          <w:w w:val="110"/>
        </w:rPr>
        <w:t xml:space="preserve"> </w:t>
      </w:r>
      <w:r>
        <w:rPr>
          <w:w w:val="110"/>
        </w:rPr>
        <w:t>LES</w:t>
      </w:r>
      <w:r>
        <w:rPr>
          <w:spacing w:val="-13"/>
          <w:w w:val="110"/>
        </w:rPr>
        <w:t xml:space="preserve"> </w:t>
      </w:r>
      <w:r>
        <w:rPr>
          <w:w w:val="110"/>
        </w:rPr>
        <w:t>computation</w:t>
      </w:r>
      <w:r>
        <w:rPr>
          <w:spacing w:val="-13"/>
          <w:w w:val="110"/>
        </w:rPr>
        <w:t xml:space="preserve"> </w:t>
      </w:r>
      <w:r>
        <w:rPr>
          <w:w w:val="110"/>
        </w:rPr>
        <w:t>time</w:t>
      </w:r>
      <w:r>
        <w:rPr>
          <w:spacing w:val="-13"/>
          <w:w w:val="110"/>
        </w:rPr>
        <w:t xml:space="preserve"> </w:t>
      </w:r>
      <w:r>
        <w:rPr>
          <w:w w:val="110"/>
        </w:rPr>
        <w:t>required</w:t>
      </w:r>
      <w:r>
        <w:rPr>
          <w:spacing w:val="-13"/>
          <w:w w:val="110"/>
        </w:rPr>
        <w:t xml:space="preserve"> </w:t>
      </w:r>
      <w:r>
        <w:rPr>
          <w:w w:val="110"/>
        </w:rPr>
        <w:t>for</w:t>
      </w:r>
      <w:r>
        <w:rPr>
          <w:spacing w:val="-13"/>
          <w:w w:val="110"/>
        </w:rPr>
        <w:t xml:space="preserve"> </w:t>
      </w:r>
      <w:r>
        <w:rPr>
          <w:w w:val="110"/>
        </w:rPr>
        <w:t>us</w:t>
      </w:r>
      <w:r>
        <w:rPr>
          <w:spacing w:val="-13"/>
          <w:w w:val="110"/>
        </w:rPr>
        <w:t xml:space="preserve"> </w:t>
      </w:r>
      <w:r>
        <w:rPr>
          <w:w w:val="110"/>
        </w:rPr>
        <w:t>to</w:t>
      </w:r>
      <w:r>
        <w:rPr>
          <w:spacing w:val="-13"/>
          <w:w w:val="110"/>
        </w:rPr>
        <w:t xml:space="preserve"> </w:t>
      </w:r>
      <w:r>
        <w:rPr>
          <w:w w:val="110"/>
        </w:rPr>
        <w:t>assess</w:t>
      </w:r>
      <w:r>
        <w:rPr>
          <w:spacing w:val="-13"/>
          <w:w w:val="110"/>
        </w:rPr>
        <w:t xml:space="preserve"> </w:t>
      </w:r>
      <w:r>
        <w:rPr>
          <w:w w:val="110"/>
        </w:rPr>
        <w:t>results,</w:t>
      </w:r>
      <w:r>
        <w:rPr>
          <w:spacing w:val="-12"/>
          <w:w w:val="110"/>
        </w:rPr>
        <w:t xml:space="preserve"> </w:t>
      </w:r>
      <w:r>
        <w:rPr>
          <w:w w:val="110"/>
        </w:rPr>
        <w:t>the wind farm size for this case study is limited to 9</w:t>
      </w:r>
      <w:r>
        <w:rPr>
          <w:spacing w:val="10"/>
          <w:w w:val="110"/>
        </w:rPr>
        <w:t xml:space="preserve"> </w:t>
      </w:r>
      <w:r>
        <w:rPr>
          <w:w w:val="110"/>
        </w:rPr>
        <w:t>tur</w:t>
      </w:r>
      <w:r>
        <w:rPr>
          <w:w w:val="110"/>
        </w:rPr>
        <w:t>bines.</w:t>
      </w:r>
    </w:p>
    <w:p w14:paraId="7E1DFD53" w14:textId="77777777" w:rsidR="00D52F0B" w:rsidRDefault="005451AC">
      <w:pPr>
        <w:pStyle w:val="BodyText"/>
        <w:spacing w:line="252" w:lineRule="auto"/>
        <w:ind w:left="112" w:right="106" w:firstLine="351"/>
        <w:jc w:val="both"/>
      </w:pPr>
      <w:commentRangeStart w:id="98"/>
      <w:r>
        <w:rPr>
          <w:w w:val="105"/>
        </w:rPr>
        <w:t>This</w:t>
      </w:r>
      <w:commentRangeEnd w:id="98"/>
      <w:r w:rsidR="0003568D">
        <w:rPr>
          <w:rStyle w:val="CommentReference"/>
        </w:rPr>
        <w:commentReference w:id="98"/>
      </w:r>
      <w:r>
        <w:rPr>
          <w:w w:val="105"/>
        </w:rPr>
        <w:t xml:space="preserve"> study differs from the first, in that it assesses not only the optimization methods measured </w:t>
      </w:r>
      <w:r>
        <w:rPr>
          <w:spacing w:val="-4"/>
          <w:w w:val="105"/>
        </w:rPr>
        <w:t xml:space="preserve">by </w:t>
      </w:r>
      <w:r>
        <w:rPr>
          <w:w w:val="105"/>
        </w:rPr>
        <w:t xml:space="preserve">previous case, but also the effects that different physics model approximations </w:t>
      </w:r>
      <w:r>
        <w:rPr>
          <w:spacing w:val="-4"/>
          <w:w w:val="105"/>
        </w:rPr>
        <w:t xml:space="preserve">have </w:t>
      </w:r>
      <w:r>
        <w:rPr>
          <w:w w:val="105"/>
        </w:rPr>
        <w:t>on turbine location recommendations. While the provided wind fa</w:t>
      </w:r>
      <w:r>
        <w:rPr>
          <w:w w:val="105"/>
        </w:rPr>
        <w:t xml:space="preserve">rm is very simple, </w:t>
      </w:r>
      <w:r>
        <w:rPr>
          <w:spacing w:val="-4"/>
          <w:w w:val="105"/>
        </w:rPr>
        <w:t xml:space="preserve">we </w:t>
      </w:r>
      <w:r>
        <w:rPr>
          <w:w w:val="105"/>
        </w:rPr>
        <w:t>expect the results to assist</w:t>
      </w:r>
      <w:r>
        <w:rPr>
          <w:spacing w:val="-9"/>
          <w:w w:val="105"/>
        </w:rPr>
        <w:t xml:space="preserve"> </w:t>
      </w:r>
      <w:r>
        <w:rPr>
          <w:w w:val="105"/>
        </w:rPr>
        <w:t>researchers</w:t>
      </w:r>
      <w:r>
        <w:rPr>
          <w:spacing w:val="-10"/>
          <w:w w:val="105"/>
        </w:rPr>
        <w:t xml:space="preserve"> </w:t>
      </w:r>
      <w:r>
        <w:rPr>
          <w:w w:val="105"/>
        </w:rPr>
        <w:t>in</w:t>
      </w:r>
      <w:r>
        <w:rPr>
          <w:spacing w:val="-10"/>
          <w:w w:val="105"/>
        </w:rPr>
        <w:t xml:space="preserve"> </w:t>
      </w:r>
      <w:r>
        <w:rPr>
          <w:w w:val="105"/>
        </w:rPr>
        <w:t>understanding</w:t>
      </w:r>
      <w:r>
        <w:rPr>
          <w:spacing w:val="-10"/>
          <w:w w:val="105"/>
        </w:rPr>
        <w:t xml:space="preserve"> </w:t>
      </w:r>
      <w:r>
        <w:rPr>
          <w:w w:val="105"/>
        </w:rPr>
        <w:t>the</w:t>
      </w:r>
      <w:r>
        <w:rPr>
          <w:spacing w:val="-10"/>
          <w:w w:val="105"/>
        </w:rPr>
        <w:t xml:space="preserve"> </w:t>
      </w:r>
      <w:r>
        <w:rPr>
          <w:w w:val="105"/>
        </w:rPr>
        <w:t>differences</w:t>
      </w:r>
      <w:r>
        <w:rPr>
          <w:spacing w:val="-10"/>
          <w:w w:val="105"/>
        </w:rPr>
        <w:t xml:space="preserve"> </w:t>
      </w:r>
      <w:r>
        <w:rPr>
          <w:w w:val="105"/>
        </w:rPr>
        <w:t>that</w:t>
      </w:r>
      <w:r>
        <w:rPr>
          <w:spacing w:val="-10"/>
          <w:w w:val="105"/>
        </w:rPr>
        <w:t xml:space="preserve"> </w:t>
      </w:r>
      <w:r>
        <w:rPr>
          <w:w w:val="105"/>
        </w:rPr>
        <w:t>occur</w:t>
      </w:r>
      <w:r>
        <w:rPr>
          <w:spacing w:val="-10"/>
          <w:w w:val="105"/>
        </w:rPr>
        <w:t xml:space="preserve"> </w:t>
      </w:r>
      <w:r>
        <w:rPr>
          <w:w w:val="105"/>
        </w:rPr>
        <w:t>in</w:t>
      </w:r>
      <w:r>
        <w:rPr>
          <w:spacing w:val="-10"/>
          <w:w w:val="105"/>
        </w:rPr>
        <w:t xml:space="preserve"> </w:t>
      </w:r>
      <w:r>
        <w:rPr>
          <w:w w:val="105"/>
        </w:rPr>
        <w:t>WFLO</w:t>
      </w:r>
      <w:r>
        <w:rPr>
          <w:spacing w:val="-10"/>
          <w:w w:val="105"/>
        </w:rPr>
        <w:t xml:space="preserve"> </w:t>
      </w:r>
      <w:r>
        <w:rPr>
          <w:w w:val="105"/>
        </w:rPr>
        <w:t>due</w:t>
      </w:r>
      <w:r>
        <w:rPr>
          <w:spacing w:val="-10"/>
          <w:w w:val="105"/>
        </w:rPr>
        <w:t xml:space="preserve"> </w:t>
      </w:r>
      <w:r>
        <w:rPr>
          <w:w w:val="105"/>
        </w:rPr>
        <w:t>to</w:t>
      </w:r>
      <w:r>
        <w:rPr>
          <w:spacing w:val="-10"/>
          <w:w w:val="105"/>
        </w:rPr>
        <w:t xml:space="preserve"> </w:t>
      </w:r>
      <w:r>
        <w:rPr>
          <w:w w:val="105"/>
        </w:rPr>
        <w:t>various</w:t>
      </w:r>
      <w:r>
        <w:rPr>
          <w:spacing w:val="-9"/>
          <w:w w:val="105"/>
        </w:rPr>
        <w:t xml:space="preserve"> </w:t>
      </w:r>
      <w:r>
        <w:rPr>
          <w:w w:val="105"/>
        </w:rPr>
        <w:t>aerodynamic approximations and optimization methods. A greater understanding of the trade-offs in EWM selection and optimization algorithm implementation for this simplified problem is expected to aid in</w:t>
      </w:r>
      <w:r>
        <w:rPr>
          <w:spacing w:val="11"/>
          <w:w w:val="105"/>
        </w:rPr>
        <w:t xml:space="preserve"> </w:t>
      </w:r>
      <w:r>
        <w:rPr>
          <w:w w:val="105"/>
        </w:rPr>
        <w:t>solving</w:t>
      </w:r>
      <w:r>
        <w:rPr>
          <w:spacing w:val="12"/>
          <w:w w:val="105"/>
        </w:rPr>
        <w:t xml:space="preserve"> </w:t>
      </w:r>
      <w:r>
        <w:rPr>
          <w:w w:val="105"/>
        </w:rPr>
        <w:t>and</w:t>
      </w:r>
      <w:r>
        <w:rPr>
          <w:spacing w:val="12"/>
          <w:w w:val="105"/>
        </w:rPr>
        <w:t xml:space="preserve"> </w:t>
      </w:r>
      <w:r>
        <w:rPr>
          <w:w w:val="105"/>
        </w:rPr>
        <w:t>interpreting</w:t>
      </w:r>
      <w:r>
        <w:rPr>
          <w:spacing w:val="11"/>
          <w:w w:val="105"/>
        </w:rPr>
        <w:t xml:space="preserve"> </w:t>
      </w:r>
      <w:r>
        <w:rPr>
          <w:w w:val="105"/>
        </w:rPr>
        <w:t>the</w:t>
      </w:r>
      <w:r>
        <w:rPr>
          <w:spacing w:val="12"/>
          <w:w w:val="105"/>
        </w:rPr>
        <w:t xml:space="preserve"> </w:t>
      </w:r>
      <w:r>
        <w:rPr>
          <w:w w:val="105"/>
        </w:rPr>
        <w:t>results</w:t>
      </w:r>
      <w:r>
        <w:rPr>
          <w:spacing w:val="11"/>
          <w:w w:val="105"/>
        </w:rPr>
        <w:t xml:space="preserve"> </w:t>
      </w:r>
      <w:r>
        <w:rPr>
          <w:w w:val="105"/>
        </w:rPr>
        <w:t>of</w:t>
      </w:r>
      <w:r>
        <w:rPr>
          <w:spacing w:val="12"/>
          <w:w w:val="105"/>
        </w:rPr>
        <w:t xml:space="preserve"> </w:t>
      </w:r>
      <w:r>
        <w:rPr>
          <w:w w:val="105"/>
        </w:rPr>
        <w:t>more</w:t>
      </w:r>
      <w:r>
        <w:rPr>
          <w:spacing w:val="11"/>
          <w:w w:val="105"/>
        </w:rPr>
        <w:t xml:space="preserve"> </w:t>
      </w:r>
      <w:r>
        <w:rPr>
          <w:w w:val="105"/>
        </w:rPr>
        <w:t>complex</w:t>
      </w:r>
      <w:r>
        <w:rPr>
          <w:spacing w:val="12"/>
          <w:w w:val="105"/>
        </w:rPr>
        <w:t xml:space="preserve"> </w:t>
      </w:r>
      <w:r>
        <w:rPr>
          <w:w w:val="105"/>
        </w:rPr>
        <w:t>and</w:t>
      </w:r>
      <w:r>
        <w:rPr>
          <w:spacing w:val="12"/>
          <w:w w:val="105"/>
        </w:rPr>
        <w:t xml:space="preserve"> </w:t>
      </w:r>
      <w:r>
        <w:rPr>
          <w:w w:val="105"/>
        </w:rPr>
        <w:t>realistic</w:t>
      </w:r>
      <w:r>
        <w:rPr>
          <w:spacing w:val="11"/>
          <w:w w:val="105"/>
        </w:rPr>
        <w:t xml:space="preserve"> </w:t>
      </w:r>
      <w:r>
        <w:rPr>
          <w:w w:val="105"/>
        </w:rPr>
        <w:t>problems.</w:t>
      </w:r>
    </w:p>
    <w:p w14:paraId="5F8C6019" w14:textId="77777777" w:rsidR="00D52F0B" w:rsidRDefault="00D52F0B">
      <w:pPr>
        <w:pStyle w:val="BodyText"/>
        <w:spacing w:before="4"/>
        <w:rPr>
          <w:sz w:val="27"/>
        </w:rPr>
      </w:pPr>
    </w:p>
    <w:p w14:paraId="274F7E2B" w14:textId="77777777" w:rsidR="00D52F0B" w:rsidRDefault="005451AC">
      <w:pPr>
        <w:pStyle w:val="Heading3"/>
        <w:numPr>
          <w:ilvl w:val="2"/>
          <w:numId w:val="6"/>
        </w:numPr>
        <w:tabs>
          <w:tab w:val="left" w:pos="933"/>
          <w:tab w:val="left" w:pos="934"/>
        </w:tabs>
        <w:ind w:hanging="821"/>
      </w:pPr>
      <w:bookmarkStart w:id="99" w:name="_TOC_250014"/>
      <w:r>
        <w:rPr>
          <w:w w:val="115"/>
        </w:rPr>
        <w:t xml:space="preserve">Wind </w:t>
      </w:r>
      <w:r>
        <w:rPr>
          <w:spacing w:val="-7"/>
          <w:w w:val="115"/>
        </w:rPr>
        <w:t>Farm</w:t>
      </w:r>
      <w:r>
        <w:rPr>
          <w:spacing w:val="37"/>
          <w:w w:val="115"/>
        </w:rPr>
        <w:t xml:space="preserve"> </w:t>
      </w:r>
      <w:bookmarkEnd w:id="99"/>
      <w:r>
        <w:rPr>
          <w:w w:val="115"/>
        </w:rPr>
        <w:t>Definition</w:t>
      </w:r>
    </w:p>
    <w:p w14:paraId="2FA7FE5B" w14:textId="77777777" w:rsidR="00D52F0B" w:rsidRDefault="005451AC">
      <w:pPr>
        <w:pStyle w:val="ListParagraph"/>
        <w:numPr>
          <w:ilvl w:val="3"/>
          <w:numId w:val="6"/>
        </w:numPr>
        <w:tabs>
          <w:tab w:val="left" w:pos="698"/>
        </w:tabs>
        <w:spacing w:before="168"/>
        <w:rPr>
          <w:sz w:val="24"/>
        </w:rPr>
      </w:pPr>
      <w:r>
        <w:rPr>
          <w:w w:val="105"/>
          <w:sz w:val="24"/>
        </w:rPr>
        <w:t>The</w:t>
      </w:r>
      <w:r>
        <w:rPr>
          <w:spacing w:val="11"/>
          <w:w w:val="105"/>
          <w:sz w:val="24"/>
        </w:rPr>
        <w:t xml:space="preserve"> </w:t>
      </w:r>
      <w:r>
        <w:rPr>
          <w:w w:val="105"/>
          <w:sz w:val="24"/>
        </w:rPr>
        <w:t>wind</w:t>
      </w:r>
      <w:r>
        <w:rPr>
          <w:spacing w:val="12"/>
          <w:w w:val="105"/>
          <w:sz w:val="24"/>
        </w:rPr>
        <w:t xml:space="preserve"> </w:t>
      </w:r>
      <w:r>
        <w:rPr>
          <w:w w:val="105"/>
          <w:sz w:val="24"/>
        </w:rPr>
        <w:t>farm</w:t>
      </w:r>
      <w:r>
        <w:rPr>
          <w:spacing w:val="11"/>
          <w:w w:val="105"/>
          <w:sz w:val="24"/>
        </w:rPr>
        <w:t xml:space="preserve"> </w:t>
      </w:r>
      <w:r>
        <w:rPr>
          <w:w w:val="105"/>
          <w:sz w:val="24"/>
        </w:rPr>
        <w:t>consists</w:t>
      </w:r>
      <w:r>
        <w:rPr>
          <w:spacing w:val="11"/>
          <w:w w:val="105"/>
          <w:sz w:val="24"/>
        </w:rPr>
        <w:t xml:space="preserve"> </w:t>
      </w:r>
      <w:r>
        <w:rPr>
          <w:w w:val="105"/>
          <w:sz w:val="24"/>
        </w:rPr>
        <w:t>of</w:t>
      </w:r>
      <w:r>
        <w:rPr>
          <w:spacing w:val="12"/>
          <w:w w:val="105"/>
          <w:sz w:val="24"/>
        </w:rPr>
        <w:t xml:space="preserve"> </w:t>
      </w:r>
      <w:r>
        <w:rPr>
          <w:w w:val="105"/>
          <w:sz w:val="24"/>
        </w:rPr>
        <w:t>nine</w:t>
      </w:r>
      <w:r>
        <w:rPr>
          <w:spacing w:val="11"/>
          <w:w w:val="105"/>
          <w:sz w:val="24"/>
        </w:rPr>
        <w:t xml:space="preserve"> </w:t>
      </w:r>
      <w:r>
        <w:rPr>
          <w:w w:val="105"/>
          <w:sz w:val="24"/>
        </w:rPr>
        <w:t>turbines,</w:t>
      </w:r>
      <w:r>
        <w:rPr>
          <w:spacing w:val="12"/>
          <w:w w:val="105"/>
          <w:sz w:val="24"/>
        </w:rPr>
        <w:t xml:space="preserve"> </w:t>
      </w:r>
      <w:r>
        <w:rPr>
          <w:w w:val="105"/>
          <w:sz w:val="24"/>
        </w:rPr>
        <w:t>boundary</w:t>
      </w:r>
      <w:r>
        <w:rPr>
          <w:spacing w:val="12"/>
          <w:w w:val="105"/>
          <w:sz w:val="24"/>
        </w:rPr>
        <w:t xml:space="preserve"> </w:t>
      </w:r>
      <w:r>
        <w:rPr>
          <w:w w:val="105"/>
          <w:sz w:val="24"/>
        </w:rPr>
        <w:t>radius</w:t>
      </w:r>
      <w:r>
        <w:rPr>
          <w:spacing w:val="12"/>
          <w:w w:val="105"/>
          <w:sz w:val="24"/>
        </w:rPr>
        <w:t xml:space="preserve"> </w:t>
      </w:r>
      <w:r>
        <w:rPr>
          <w:w w:val="105"/>
          <w:sz w:val="24"/>
        </w:rPr>
        <w:t>of</w:t>
      </w:r>
      <w:r>
        <w:rPr>
          <w:spacing w:val="12"/>
          <w:w w:val="105"/>
          <w:sz w:val="24"/>
        </w:rPr>
        <w:t xml:space="preserve"> </w:t>
      </w:r>
      <w:r>
        <w:rPr>
          <w:w w:val="105"/>
          <w:sz w:val="24"/>
        </w:rPr>
        <w:t>900</w:t>
      </w:r>
      <w:r>
        <w:rPr>
          <w:spacing w:val="12"/>
          <w:w w:val="105"/>
          <w:sz w:val="24"/>
        </w:rPr>
        <w:t xml:space="preserve"> </w:t>
      </w:r>
      <w:r>
        <w:rPr>
          <w:w w:val="105"/>
          <w:sz w:val="24"/>
        </w:rPr>
        <w:t>m.</w:t>
      </w:r>
    </w:p>
    <w:p w14:paraId="5AD5AE84" w14:textId="77777777" w:rsidR="00D52F0B" w:rsidRDefault="005451AC">
      <w:pPr>
        <w:pStyle w:val="ListParagraph"/>
        <w:numPr>
          <w:ilvl w:val="3"/>
          <w:numId w:val="6"/>
        </w:numPr>
        <w:tabs>
          <w:tab w:val="left" w:pos="698"/>
        </w:tabs>
        <w:spacing w:before="207"/>
        <w:rPr>
          <w:sz w:val="24"/>
        </w:rPr>
      </w:pPr>
      <w:r>
        <w:rPr>
          <w:w w:val="105"/>
          <w:sz w:val="24"/>
        </w:rPr>
        <w:t xml:space="preserve">If </w:t>
      </w:r>
      <w:r>
        <w:rPr>
          <w:spacing w:val="-3"/>
          <w:w w:val="105"/>
          <w:sz w:val="24"/>
        </w:rPr>
        <w:t xml:space="preserve">necessary, </w:t>
      </w:r>
      <w:r>
        <w:rPr>
          <w:w w:val="105"/>
          <w:sz w:val="24"/>
        </w:rPr>
        <w:t xml:space="preserve">the turbulence </w:t>
      </w:r>
      <w:r>
        <w:rPr>
          <w:spacing w:val="-3"/>
          <w:w w:val="105"/>
          <w:sz w:val="24"/>
        </w:rPr>
        <w:t xml:space="preserve">intensity </w:t>
      </w:r>
      <w:r>
        <w:rPr>
          <w:w w:val="105"/>
          <w:sz w:val="24"/>
        </w:rPr>
        <w:t>is</w:t>
      </w:r>
      <w:r>
        <w:rPr>
          <w:spacing w:val="25"/>
          <w:w w:val="105"/>
          <w:sz w:val="24"/>
        </w:rPr>
        <w:t xml:space="preserve"> </w:t>
      </w:r>
      <w:r>
        <w:rPr>
          <w:w w:val="105"/>
          <w:sz w:val="24"/>
        </w:rPr>
        <w:t>0.075.</w:t>
      </w:r>
    </w:p>
    <w:p w14:paraId="5294E667" w14:textId="77777777" w:rsidR="00D52F0B" w:rsidRDefault="005451AC">
      <w:pPr>
        <w:pStyle w:val="BodyText"/>
        <w:spacing w:before="208" w:line="252" w:lineRule="auto"/>
        <w:ind w:left="697"/>
      </w:pPr>
      <w:r>
        <w:pict w14:anchorId="3F70610E">
          <v:shapetype id="_x0000_t202" coordsize="21600,21600" o:spt="202" path="m0,0l0,21600,21600,21600,21600,0xe">
            <v:stroke joinstyle="miter"/>
            <v:path gradientshapeok="t" o:connecttype="rect"/>
          </v:shapetype>
          <v:shape id="_x0000_s1086" type="#_x0000_t202" style="position:absolute;left:0;text-align:left;margin-left:75pt;margin-top:12.3pt;width:6pt;height:20.75pt;z-index:251649024;mso-position-horizontal-relative:page" filled="f" stroked="f">
            <v:textbox inset="0,0,0,0">
              <w:txbxContent>
                <w:p w14:paraId="4F0F53D4" w14:textId="77777777" w:rsidR="00D52F0B" w:rsidRDefault="005451AC">
                  <w:pPr>
                    <w:spacing w:line="242" w:lineRule="exact"/>
                    <w:rPr>
                      <w:rFonts w:ascii="Menlo" w:hAnsi="Menlo"/>
                      <w:i/>
                      <w:sz w:val="24"/>
                    </w:rPr>
                  </w:pPr>
                  <w:r>
                    <w:rPr>
                      <w:rFonts w:ascii="Menlo" w:hAnsi="Menlo"/>
                      <w:i/>
                      <w:w w:val="82"/>
                      <w:sz w:val="24"/>
                    </w:rPr>
                    <w:t>•</w:t>
                  </w:r>
                </w:p>
              </w:txbxContent>
            </v:textbox>
            <w10:wrap anchorx="page"/>
          </v:shape>
        </w:pict>
      </w:r>
      <w:r>
        <w:rPr>
          <w:w w:val="105"/>
        </w:rPr>
        <w:t>Assume the freestream wind speeds given in this document are at hub height. If you need a wind shear, use a power law relationship with a shear exponent of 0.15.</w:t>
      </w:r>
    </w:p>
    <w:p w14:paraId="3557DF33" w14:textId="77777777" w:rsidR="00D52F0B" w:rsidRDefault="00D52F0B">
      <w:pPr>
        <w:spacing w:line="252" w:lineRule="auto"/>
        <w:sectPr w:rsidR="00D52F0B">
          <w:pgSz w:w="12240" w:h="15840"/>
          <w:pgMar w:top="1080" w:right="1040" w:bottom="760" w:left="1040" w:header="0" w:footer="579" w:gutter="0"/>
          <w:cols w:space="720"/>
        </w:sectPr>
      </w:pPr>
    </w:p>
    <w:p w14:paraId="071A82F2" w14:textId="5B6A1FEC" w:rsidR="00D52F0B" w:rsidRDefault="005451AC">
      <w:pPr>
        <w:pStyle w:val="BodyText"/>
        <w:spacing w:before="87" w:line="252" w:lineRule="auto"/>
        <w:ind w:left="112" w:right="108" w:firstLine="351"/>
        <w:jc w:val="both"/>
      </w:pPr>
      <w:r>
        <w:rPr>
          <w:w w:val="110"/>
        </w:rPr>
        <w:lastRenderedPageBreak/>
        <w:t>The</w:t>
      </w:r>
      <w:r>
        <w:rPr>
          <w:spacing w:val="-33"/>
          <w:w w:val="110"/>
        </w:rPr>
        <w:t xml:space="preserve"> </w:t>
      </w:r>
      <w:r>
        <w:rPr>
          <w:w w:val="110"/>
        </w:rPr>
        <w:t>wind</w:t>
      </w:r>
      <w:r>
        <w:rPr>
          <w:spacing w:val="-33"/>
          <w:w w:val="110"/>
        </w:rPr>
        <w:t xml:space="preserve"> </w:t>
      </w:r>
      <w:r>
        <w:rPr>
          <w:w w:val="110"/>
        </w:rPr>
        <w:t>farm</w:t>
      </w:r>
      <w:r>
        <w:rPr>
          <w:spacing w:val="-33"/>
          <w:w w:val="110"/>
        </w:rPr>
        <w:t xml:space="preserve"> </w:t>
      </w:r>
      <w:r>
        <w:rPr>
          <w:w w:val="110"/>
        </w:rPr>
        <w:t>boundary</w:t>
      </w:r>
      <w:r>
        <w:rPr>
          <w:spacing w:val="-33"/>
          <w:w w:val="110"/>
        </w:rPr>
        <w:t xml:space="preserve"> </w:t>
      </w:r>
      <w:r>
        <w:rPr>
          <w:w w:val="110"/>
        </w:rPr>
        <w:t>is</w:t>
      </w:r>
      <w:r>
        <w:rPr>
          <w:spacing w:val="-33"/>
          <w:w w:val="110"/>
        </w:rPr>
        <w:t xml:space="preserve"> </w:t>
      </w:r>
      <w:r>
        <w:rPr>
          <w:w w:val="110"/>
        </w:rPr>
        <w:t>circular,</w:t>
      </w:r>
      <w:r>
        <w:rPr>
          <w:spacing w:val="-30"/>
          <w:w w:val="110"/>
        </w:rPr>
        <w:t xml:space="preserve"> </w:t>
      </w:r>
      <w:r>
        <w:rPr>
          <w:w w:val="110"/>
        </w:rPr>
        <w:t>as</w:t>
      </w:r>
      <w:r>
        <w:rPr>
          <w:spacing w:val="-33"/>
          <w:w w:val="110"/>
        </w:rPr>
        <w:t xml:space="preserve"> </w:t>
      </w:r>
      <w:r>
        <w:rPr>
          <w:w w:val="110"/>
        </w:rPr>
        <w:t>depicted</w:t>
      </w:r>
      <w:r>
        <w:rPr>
          <w:spacing w:val="-33"/>
          <w:w w:val="110"/>
        </w:rPr>
        <w:t xml:space="preserve"> </w:t>
      </w:r>
      <w:r>
        <w:rPr>
          <w:w w:val="110"/>
        </w:rPr>
        <w:t>in</w:t>
      </w:r>
      <w:r>
        <w:rPr>
          <w:spacing w:val="-33"/>
          <w:w w:val="110"/>
        </w:rPr>
        <w:t xml:space="preserve"> </w:t>
      </w:r>
      <w:r>
        <w:rPr>
          <w:w w:val="110"/>
        </w:rPr>
        <w:t>Fig.</w:t>
      </w:r>
      <w:r>
        <w:rPr>
          <w:spacing w:val="-33"/>
          <w:w w:val="110"/>
        </w:rPr>
        <w:t xml:space="preserve"> </w:t>
      </w:r>
      <w:r>
        <w:rPr>
          <w:w w:val="110"/>
        </w:rPr>
        <w:t>3.</w:t>
      </w:r>
      <w:r>
        <w:rPr>
          <w:spacing w:val="-6"/>
          <w:w w:val="110"/>
        </w:rPr>
        <w:t xml:space="preserve"> </w:t>
      </w:r>
      <w:r>
        <w:rPr>
          <w:w w:val="110"/>
        </w:rPr>
        <w:t>The</w:t>
      </w:r>
      <w:r>
        <w:rPr>
          <w:spacing w:val="-33"/>
          <w:w w:val="110"/>
        </w:rPr>
        <w:t xml:space="preserve"> </w:t>
      </w:r>
      <w:r>
        <w:rPr>
          <w:w w:val="110"/>
        </w:rPr>
        <w:t>origin</w:t>
      </w:r>
      <w:r>
        <w:rPr>
          <w:spacing w:val="-33"/>
          <w:w w:val="110"/>
        </w:rPr>
        <w:t xml:space="preserve"> </w:t>
      </w:r>
      <w:r>
        <w:rPr>
          <w:w w:val="110"/>
        </w:rPr>
        <w:t>is</w:t>
      </w:r>
      <w:r>
        <w:rPr>
          <w:spacing w:val="-33"/>
          <w:w w:val="110"/>
        </w:rPr>
        <w:t xml:space="preserve"> </w:t>
      </w:r>
      <w:r>
        <w:rPr>
          <w:w w:val="110"/>
        </w:rPr>
        <w:t>at</w:t>
      </w:r>
      <w:r>
        <w:rPr>
          <w:spacing w:val="-33"/>
          <w:w w:val="110"/>
        </w:rPr>
        <w:t xml:space="preserve"> </w:t>
      </w:r>
      <w:r>
        <w:rPr>
          <w:w w:val="110"/>
        </w:rPr>
        <w:t>the</w:t>
      </w:r>
      <w:r>
        <w:rPr>
          <w:spacing w:val="-33"/>
          <w:w w:val="110"/>
        </w:rPr>
        <w:t xml:space="preserve"> </w:t>
      </w:r>
      <w:r>
        <w:rPr>
          <w:w w:val="110"/>
        </w:rPr>
        <w:t>center</w:t>
      </w:r>
      <w:r>
        <w:rPr>
          <w:spacing w:val="-33"/>
          <w:w w:val="110"/>
        </w:rPr>
        <w:t xml:space="preserve"> </w:t>
      </w:r>
      <w:r>
        <w:rPr>
          <w:w w:val="110"/>
        </w:rPr>
        <w:t>of</w:t>
      </w:r>
      <w:r>
        <w:rPr>
          <w:spacing w:val="-33"/>
          <w:w w:val="110"/>
        </w:rPr>
        <w:t xml:space="preserve"> </w:t>
      </w:r>
      <w:r>
        <w:rPr>
          <w:w w:val="110"/>
        </w:rPr>
        <w:t>the</w:t>
      </w:r>
      <w:r>
        <w:rPr>
          <w:spacing w:val="-33"/>
          <w:w w:val="110"/>
        </w:rPr>
        <w:t xml:space="preserve"> </w:t>
      </w:r>
      <w:r>
        <w:rPr>
          <w:w w:val="110"/>
        </w:rPr>
        <w:t>farm, coincident</w:t>
      </w:r>
      <w:r>
        <w:rPr>
          <w:spacing w:val="-41"/>
          <w:w w:val="110"/>
        </w:rPr>
        <w:t xml:space="preserve"> </w:t>
      </w:r>
      <w:r>
        <w:rPr>
          <w:w w:val="110"/>
        </w:rPr>
        <w:t>with</w:t>
      </w:r>
      <w:r>
        <w:rPr>
          <w:spacing w:val="-41"/>
          <w:w w:val="110"/>
        </w:rPr>
        <w:t xml:space="preserve"> </w:t>
      </w:r>
      <w:r>
        <w:rPr>
          <w:w w:val="110"/>
        </w:rPr>
        <w:t>the</w:t>
      </w:r>
      <w:r>
        <w:rPr>
          <w:spacing w:val="-41"/>
          <w:w w:val="110"/>
        </w:rPr>
        <w:t xml:space="preserve"> </w:t>
      </w:r>
      <w:r>
        <w:rPr>
          <w:w w:val="110"/>
        </w:rPr>
        <w:t>depicted</w:t>
      </w:r>
      <w:r>
        <w:rPr>
          <w:spacing w:val="-41"/>
          <w:w w:val="110"/>
        </w:rPr>
        <w:t xml:space="preserve"> </w:t>
      </w:r>
      <w:r>
        <w:rPr>
          <w:w w:val="110"/>
        </w:rPr>
        <w:t>reference</w:t>
      </w:r>
      <w:r>
        <w:rPr>
          <w:spacing w:val="-41"/>
          <w:w w:val="110"/>
        </w:rPr>
        <w:t xml:space="preserve"> </w:t>
      </w:r>
      <w:r>
        <w:rPr>
          <w:w w:val="110"/>
        </w:rPr>
        <w:t>turbine,</w:t>
      </w:r>
      <w:r>
        <w:rPr>
          <w:spacing w:val="-39"/>
          <w:w w:val="110"/>
        </w:rPr>
        <w:t xml:space="preserve"> </w:t>
      </w:r>
      <w:r>
        <w:rPr>
          <w:w w:val="110"/>
        </w:rPr>
        <w:t>and</w:t>
      </w:r>
      <w:r>
        <w:rPr>
          <w:spacing w:val="-41"/>
          <w:w w:val="110"/>
        </w:rPr>
        <w:t xml:space="preserve"> </w:t>
      </w:r>
      <w:r>
        <w:rPr>
          <w:w w:val="110"/>
        </w:rPr>
        <w:t>the</w:t>
      </w:r>
      <w:r>
        <w:rPr>
          <w:spacing w:val="-41"/>
          <w:w w:val="110"/>
        </w:rPr>
        <w:t xml:space="preserve"> </w:t>
      </w:r>
      <w:r>
        <w:rPr>
          <w:w w:val="110"/>
        </w:rPr>
        <w:t>specified</w:t>
      </w:r>
      <w:r>
        <w:rPr>
          <w:spacing w:val="-41"/>
          <w:w w:val="110"/>
        </w:rPr>
        <w:t xml:space="preserve"> </w:t>
      </w:r>
      <w:r>
        <w:rPr>
          <w:w w:val="110"/>
        </w:rPr>
        <w:t>boundary</w:t>
      </w:r>
      <w:r>
        <w:rPr>
          <w:spacing w:val="-41"/>
          <w:w w:val="110"/>
        </w:rPr>
        <w:t xml:space="preserve"> </w:t>
      </w:r>
      <w:r>
        <w:rPr>
          <w:w w:val="110"/>
        </w:rPr>
        <w:t>radius</w:t>
      </w:r>
      <w:r>
        <w:rPr>
          <w:spacing w:val="-41"/>
          <w:w w:val="110"/>
        </w:rPr>
        <w:t xml:space="preserve"> </w:t>
      </w:r>
      <w:r>
        <w:rPr>
          <w:w w:val="110"/>
        </w:rPr>
        <w:t>is</w:t>
      </w:r>
      <w:r>
        <w:rPr>
          <w:spacing w:val="-41"/>
          <w:w w:val="110"/>
        </w:rPr>
        <w:t xml:space="preserve"> </w:t>
      </w:r>
      <w:r>
        <w:rPr>
          <w:w w:val="110"/>
        </w:rPr>
        <w:t>measured</w:t>
      </w:r>
      <w:r>
        <w:rPr>
          <w:spacing w:val="-41"/>
          <w:w w:val="110"/>
        </w:rPr>
        <w:t xml:space="preserve"> </w:t>
      </w:r>
      <w:r>
        <w:rPr>
          <w:w w:val="110"/>
        </w:rPr>
        <w:t>from the</w:t>
      </w:r>
      <w:r>
        <w:rPr>
          <w:spacing w:val="-18"/>
          <w:w w:val="110"/>
        </w:rPr>
        <w:t xml:space="preserve"> </w:t>
      </w:r>
      <w:r>
        <w:rPr>
          <w:w w:val="110"/>
        </w:rPr>
        <w:t>origin.</w:t>
      </w:r>
      <w:r>
        <w:rPr>
          <w:spacing w:val="1"/>
          <w:w w:val="110"/>
        </w:rPr>
        <w:t xml:space="preserve"> </w:t>
      </w:r>
      <w:r>
        <w:rPr>
          <w:w w:val="110"/>
        </w:rPr>
        <w:t>The</w:t>
      </w:r>
      <w:r>
        <w:rPr>
          <w:spacing w:val="-18"/>
          <w:w w:val="110"/>
        </w:rPr>
        <w:t xml:space="preserve"> </w:t>
      </w:r>
      <w:r>
        <w:rPr>
          <w:w w:val="110"/>
        </w:rPr>
        <w:t>radius</w:t>
      </w:r>
      <w:r>
        <w:rPr>
          <w:spacing w:val="-18"/>
          <w:w w:val="110"/>
        </w:rPr>
        <w:t xml:space="preserve"> </w:t>
      </w:r>
      <w:r>
        <w:rPr>
          <w:w w:val="110"/>
        </w:rPr>
        <w:t>magnitude</w:t>
      </w:r>
      <w:r>
        <w:rPr>
          <w:spacing w:val="-18"/>
          <w:w w:val="110"/>
        </w:rPr>
        <w:t xml:space="preserve"> </w:t>
      </w:r>
      <w:r>
        <w:rPr>
          <w:spacing w:val="-3"/>
          <w:w w:val="110"/>
        </w:rPr>
        <w:t>was</w:t>
      </w:r>
      <w:r>
        <w:rPr>
          <w:spacing w:val="-18"/>
          <w:w w:val="110"/>
        </w:rPr>
        <w:t xml:space="preserve"> </w:t>
      </w:r>
      <w:r>
        <w:rPr>
          <w:w w:val="110"/>
        </w:rPr>
        <w:t>determined</w:t>
      </w:r>
      <w:r>
        <w:rPr>
          <w:spacing w:val="-18"/>
          <w:w w:val="110"/>
        </w:rPr>
        <w:t xml:space="preserve"> </w:t>
      </w:r>
      <w:r>
        <w:rPr>
          <w:spacing w:val="-4"/>
          <w:w w:val="110"/>
        </w:rPr>
        <w:t>by</w:t>
      </w:r>
      <w:r>
        <w:rPr>
          <w:spacing w:val="-18"/>
          <w:w w:val="110"/>
        </w:rPr>
        <w:t xml:space="preserve"> </w:t>
      </w:r>
      <w:r>
        <w:rPr>
          <w:w w:val="110"/>
        </w:rPr>
        <w:t>evenly</w:t>
      </w:r>
      <w:r>
        <w:rPr>
          <w:spacing w:val="-18"/>
          <w:w w:val="110"/>
        </w:rPr>
        <w:t xml:space="preserve"> </w:t>
      </w:r>
      <w:r>
        <w:rPr>
          <w:w w:val="110"/>
        </w:rPr>
        <w:t>distributing</w:t>
      </w:r>
      <w:r>
        <w:rPr>
          <w:spacing w:val="-18"/>
          <w:w w:val="110"/>
        </w:rPr>
        <w:t xml:space="preserve"> </w:t>
      </w:r>
      <w:r>
        <w:rPr>
          <w:w w:val="110"/>
        </w:rPr>
        <w:t>the</w:t>
      </w:r>
      <w:r>
        <w:rPr>
          <w:spacing w:val="-18"/>
          <w:w w:val="110"/>
        </w:rPr>
        <w:t xml:space="preserve"> </w:t>
      </w:r>
      <w:r>
        <w:rPr>
          <w:w w:val="110"/>
        </w:rPr>
        <w:t>specified</w:t>
      </w:r>
      <w:r>
        <w:rPr>
          <w:spacing w:val="-18"/>
          <w:w w:val="110"/>
        </w:rPr>
        <w:t xml:space="preserve"> </w:t>
      </w:r>
      <w:r>
        <w:rPr>
          <w:w w:val="110"/>
        </w:rPr>
        <w:t>number</w:t>
      </w:r>
      <w:r>
        <w:rPr>
          <w:spacing w:val="-18"/>
          <w:w w:val="110"/>
        </w:rPr>
        <w:t xml:space="preserve"> </w:t>
      </w:r>
      <w:r>
        <w:rPr>
          <w:w w:val="110"/>
        </w:rPr>
        <w:t>of turbines</w:t>
      </w:r>
      <w:r>
        <w:rPr>
          <w:spacing w:val="-25"/>
          <w:w w:val="110"/>
        </w:rPr>
        <w:t xml:space="preserve"> </w:t>
      </w:r>
      <w:r>
        <w:rPr>
          <w:w w:val="110"/>
        </w:rPr>
        <w:t>in</w:t>
      </w:r>
      <w:r>
        <w:rPr>
          <w:spacing w:val="-25"/>
          <w:w w:val="110"/>
        </w:rPr>
        <w:t xml:space="preserve"> </w:t>
      </w:r>
      <w:r>
        <w:rPr>
          <w:w w:val="110"/>
        </w:rPr>
        <w:t>a</w:t>
      </w:r>
      <w:r>
        <w:rPr>
          <w:spacing w:val="-25"/>
          <w:w w:val="110"/>
        </w:rPr>
        <w:t xml:space="preserve"> </w:t>
      </w:r>
      <w:r>
        <w:rPr>
          <w:w w:val="110"/>
        </w:rPr>
        <w:t>circle,</w:t>
      </w:r>
      <w:r>
        <w:rPr>
          <w:spacing w:val="-23"/>
          <w:w w:val="110"/>
        </w:rPr>
        <w:t xml:space="preserve"> </w:t>
      </w:r>
      <w:r>
        <w:rPr>
          <w:w w:val="110"/>
        </w:rPr>
        <w:t>with</w:t>
      </w:r>
      <w:r>
        <w:rPr>
          <w:spacing w:val="-25"/>
          <w:w w:val="110"/>
        </w:rPr>
        <w:t xml:space="preserve"> </w:t>
      </w:r>
      <w:r>
        <w:rPr>
          <w:w w:val="110"/>
        </w:rPr>
        <w:t>no</w:t>
      </w:r>
      <w:r>
        <w:rPr>
          <w:spacing w:val="-25"/>
          <w:w w:val="110"/>
        </w:rPr>
        <w:t xml:space="preserve"> </w:t>
      </w:r>
      <w:r>
        <w:rPr>
          <w:w w:val="110"/>
        </w:rPr>
        <w:t>less</w:t>
      </w:r>
      <w:r>
        <w:rPr>
          <w:spacing w:val="-25"/>
          <w:w w:val="110"/>
        </w:rPr>
        <w:t xml:space="preserve"> </w:t>
      </w:r>
      <w:r>
        <w:rPr>
          <w:w w:val="110"/>
        </w:rPr>
        <w:t>than</w:t>
      </w:r>
      <w:r>
        <w:rPr>
          <w:spacing w:val="-25"/>
          <w:w w:val="110"/>
        </w:rPr>
        <w:t xml:space="preserve"> </w:t>
      </w:r>
      <w:r>
        <w:rPr>
          <w:w w:val="110"/>
        </w:rPr>
        <w:t>5</w:t>
      </w:r>
      <w:ins w:id="100" w:author="Teagan Nakamoto" w:date="2018-06-25T11:57:00Z">
        <w:r w:rsidR="0003568D">
          <w:rPr>
            <w:spacing w:val="-25"/>
            <w:w w:val="110"/>
          </w:rPr>
          <w:t>-</w:t>
        </w:r>
      </w:ins>
      <w:del w:id="101" w:author="Teagan Nakamoto" w:date="2018-06-25T11:57:00Z">
        <w:r w:rsidDel="0003568D">
          <w:rPr>
            <w:spacing w:val="-25"/>
            <w:w w:val="110"/>
          </w:rPr>
          <w:delText xml:space="preserve"> </w:delText>
        </w:r>
      </w:del>
      <w:r>
        <w:rPr>
          <w:w w:val="110"/>
        </w:rPr>
        <w:t>diameter</w:t>
      </w:r>
      <w:r>
        <w:rPr>
          <w:spacing w:val="-25"/>
          <w:w w:val="110"/>
        </w:rPr>
        <w:t xml:space="preserve"> </w:t>
      </w:r>
      <w:r>
        <w:rPr>
          <w:w w:val="110"/>
        </w:rPr>
        <w:t>spacing</w:t>
      </w:r>
      <w:r>
        <w:rPr>
          <w:spacing w:val="-25"/>
          <w:w w:val="110"/>
        </w:rPr>
        <w:t xml:space="preserve"> </w:t>
      </w:r>
      <w:r>
        <w:rPr>
          <w:w w:val="110"/>
        </w:rPr>
        <w:t>between</w:t>
      </w:r>
      <w:r>
        <w:rPr>
          <w:spacing w:val="-25"/>
          <w:w w:val="110"/>
        </w:rPr>
        <w:t xml:space="preserve"> </w:t>
      </w:r>
      <w:r>
        <w:rPr>
          <w:w w:val="110"/>
        </w:rPr>
        <w:t>adjacent</w:t>
      </w:r>
      <w:r>
        <w:rPr>
          <w:spacing w:val="-25"/>
          <w:w w:val="110"/>
        </w:rPr>
        <w:t xml:space="preserve"> </w:t>
      </w:r>
      <w:r>
        <w:rPr>
          <w:w w:val="110"/>
        </w:rPr>
        <w:t>turbines,</w:t>
      </w:r>
      <w:r>
        <w:rPr>
          <w:spacing w:val="-23"/>
          <w:w w:val="110"/>
        </w:rPr>
        <w:t xml:space="preserve"> </w:t>
      </w:r>
      <w:r>
        <w:rPr>
          <w:w w:val="110"/>
        </w:rPr>
        <w:t>and</w:t>
      </w:r>
      <w:r>
        <w:rPr>
          <w:spacing w:val="-25"/>
          <w:w w:val="110"/>
        </w:rPr>
        <w:t xml:space="preserve"> </w:t>
      </w:r>
      <w:r>
        <w:rPr>
          <w:w w:val="110"/>
        </w:rPr>
        <w:t>rounding up to the nearest 100</w:t>
      </w:r>
      <w:r>
        <w:rPr>
          <w:spacing w:val="51"/>
          <w:w w:val="110"/>
        </w:rPr>
        <w:t xml:space="preserve"> </w:t>
      </w:r>
      <w:r>
        <w:rPr>
          <w:w w:val="110"/>
        </w:rPr>
        <w:t>m.</w:t>
      </w:r>
    </w:p>
    <w:p w14:paraId="1F1E221B" w14:textId="77777777" w:rsidR="00D52F0B" w:rsidRDefault="005451AC">
      <w:pPr>
        <w:pStyle w:val="BodyText"/>
        <w:spacing w:line="252" w:lineRule="auto"/>
        <w:ind w:left="112" w:right="109" w:firstLine="351"/>
        <w:jc w:val="both"/>
      </w:pPr>
      <w:r>
        <w:rPr>
          <w:w w:val="105"/>
        </w:rPr>
        <w:t>All wind farms will be populated with NREL 3.35 MW onshore reference turbine [4], whose main attributes are summarized in Appendix A</w:t>
      </w:r>
    </w:p>
    <w:p w14:paraId="620F3561" w14:textId="77777777" w:rsidR="00D52F0B" w:rsidRDefault="005451AC">
      <w:pPr>
        <w:pStyle w:val="BodyText"/>
        <w:spacing w:line="252" w:lineRule="auto"/>
        <w:ind w:left="112" w:right="107" w:firstLine="351"/>
        <w:jc w:val="both"/>
      </w:pPr>
      <w:r>
        <w:rPr>
          <w:w w:val="105"/>
        </w:rPr>
        <w:t>Note that the farm boundary restricts onl</w:t>
      </w:r>
      <w:r>
        <w:rPr>
          <w:w w:val="105"/>
        </w:rPr>
        <w:t>y turbine hub locations. The blade radius is permitted to extend beyond, but hub locations must be on or within the boundary. Hub locations are further restricted from being placed closer than two diameters apart from each other.</w:t>
      </w:r>
    </w:p>
    <w:p w14:paraId="7C7FC6B1" w14:textId="77777777" w:rsidR="00D52F0B" w:rsidRDefault="00D52F0B">
      <w:pPr>
        <w:pStyle w:val="BodyText"/>
        <w:rPr>
          <w:sz w:val="20"/>
        </w:rPr>
      </w:pPr>
    </w:p>
    <w:p w14:paraId="4CF66930" w14:textId="77777777" w:rsidR="00D52F0B" w:rsidRDefault="005451AC">
      <w:pPr>
        <w:pStyle w:val="BodyText"/>
        <w:spacing w:before="3"/>
        <w:rPr>
          <w:sz w:val="27"/>
        </w:rPr>
      </w:pPr>
      <w:r>
        <w:rPr>
          <w:noProof/>
        </w:rPr>
        <w:drawing>
          <wp:anchor distT="0" distB="0" distL="0" distR="0" simplePos="0" relativeHeight="251638784" behindDoc="0" locked="0" layoutInCell="1" allowOverlap="1" wp14:anchorId="554819E6" wp14:editId="4A1665CB">
            <wp:simplePos x="0" y="0"/>
            <wp:positionH relativeFrom="page">
              <wp:posOffset>2381252</wp:posOffset>
            </wp:positionH>
            <wp:positionV relativeFrom="paragraph">
              <wp:posOffset>224429</wp:posOffset>
            </wp:positionV>
            <wp:extent cx="2855785" cy="2649474"/>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4" cstate="print"/>
                    <a:stretch>
                      <a:fillRect/>
                    </a:stretch>
                  </pic:blipFill>
                  <pic:spPr>
                    <a:xfrm>
                      <a:off x="0" y="0"/>
                      <a:ext cx="2855785" cy="2649474"/>
                    </a:xfrm>
                    <a:prstGeom prst="rect">
                      <a:avLst/>
                    </a:prstGeom>
                  </pic:spPr>
                </pic:pic>
              </a:graphicData>
            </a:graphic>
          </wp:anchor>
        </w:drawing>
      </w:r>
    </w:p>
    <w:p w14:paraId="242E3E11" w14:textId="77777777" w:rsidR="00D52F0B" w:rsidRDefault="00D52F0B">
      <w:pPr>
        <w:pStyle w:val="BodyText"/>
        <w:rPr>
          <w:sz w:val="20"/>
        </w:rPr>
      </w:pPr>
    </w:p>
    <w:p w14:paraId="1D0FCDAC" w14:textId="77777777" w:rsidR="00D52F0B" w:rsidRDefault="00D52F0B">
      <w:pPr>
        <w:pStyle w:val="BodyText"/>
        <w:spacing w:before="2"/>
      </w:pPr>
    </w:p>
    <w:p w14:paraId="0251FB82" w14:textId="77777777" w:rsidR="00D52F0B" w:rsidRDefault="005451AC">
      <w:pPr>
        <w:pStyle w:val="BodyText"/>
        <w:ind w:left="407"/>
      </w:pPr>
      <w:r>
        <w:rPr>
          <w:w w:val="105"/>
        </w:rPr>
        <w:t>Figure 3: Depiction of circular farm boundary, reference turbine (to scale) placed at origin.</w:t>
      </w:r>
    </w:p>
    <w:p w14:paraId="1E2A4A4C" w14:textId="77777777" w:rsidR="00D52F0B" w:rsidRDefault="00D52F0B">
      <w:pPr>
        <w:pStyle w:val="BodyText"/>
        <w:spacing w:before="8"/>
        <w:rPr>
          <w:sz w:val="37"/>
        </w:rPr>
      </w:pPr>
    </w:p>
    <w:p w14:paraId="5771158F" w14:textId="77777777" w:rsidR="00D52F0B" w:rsidRDefault="005451AC">
      <w:pPr>
        <w:pStyle w:val="Heading3"/>
        <w:numPr>
          <w:ilvl w:val="2"/>
          <w:numId w:val="6"/>
        </w:numPr>
        <w:tabs>
          <w:tab w:val="left" w:pos="933"/>
          <w:tab w:val="left" w:pos="934"/>
        </w:tabs>
        <w:spacing w:before="1"/>
        <w:ind w:hanging="821"/>
      </w:pPr>
      <w:bookmarkStart w:id="102" w:name="_TOC_250013"/>
      <w:r>
        <w:rPr>
          <w:w w:val="115"/>
        </w:rPr>
        <w:t>Baseline</w:t>
      </w:r>
      <w:r>
        <w:rPr>
          <w:spacing w:val="18"/>
          <w:w w:val="115"/>
        </w:rPr>
        <w:t xml:space="preserve"> </w:t>
      </w:r>
      <w:bookmarkEnd w:id="102"/>
      <w:r>
        <w:rPr>
          <w:spacing w:val="-3"/>
          <w:w w:val="115"/>
        </w:rPr>
        <w:t>Layout</w:t>
      </w:r>
    </w:p>
    <w:p w14:paraId="2854F886" w14:textId="4FB9A73D" w:rsidR="00D52F0B" w:rsidRDefault="005451AC">
      <w:pPr>
        <w:pStyle w:val="BodyText"/>
        <w:spacing w:before="167" w:line="252" w:lineRule="auto"/>
        <w:ind w:left="111" w:right="108"/>
        <w:jc w:val="both"/>
      </w:pPr>
      <w:r>
        <w:rPr>
          <w:spacing w:val="-10"/>
          <w:w w:val="105"/>
        </w:rPr>
        <w:t xml:space="preserve">To </w:t>
      </w:r>
      <w:r>
        <w:rPr>
          <w:w w:val="105"/>
        </w:rPr>
        <w:t xml:space="preserve">better understand EWM characteristics and optimization methods, a baseline wind turbine </w:t>
      </w:r>
      <w:r>
        <w:rPr>
          <w:spacing w:val="-3"/>
          <w:w w:val="105"/>
        </w:rPr>
        <w:t xml:space="preserve">layout </w:t>
      </w:r>
      <w:r>
        <w:rPr>
          <w:w w:val="105"/>
        </w:rPr>
        <w:t xml:space="preserve">is supplied. </w:t>
      </w:r>
      <w:r>
        <w:rPr>
          <w:spacing w:val="-7"/>
          <w:w w:val="105"/>
        </w:rPr>
        <w:t>You</w:t>
      </w:r>
      <w:r w:rsidR="00D945B6">
        <w:rPr>
          <w:spacing w:val="-7"/>
          <w:w w:val="105"/>
        </w:rPr>
        <w:t xml:space="preserve"> </w:t>
      </w:r>
      <w:r>
        <w:rPr>
          <w:w w:val="105"/>
        </w:rPr>
        <w:t>are to conduct a single basel</w:t>
      </w:r>
      <w:r>
        <w:rPr>
          <w:w w:val="105"/>
        </w:rPr>
        <w:t xml:space="preserve">ine optimization from this baseline </w:t>
      </w:r>
      <w:r>
        <w:rPr>
          <w:spacing w:val="-3"/>
          <w:w w:val="105"/>
        </w:rPr>
        <w:t>layout,</w:t>
      </w:r>
      <w:r w:rsidR="00D945B6">
        <w:rPr>
          <w:spacing w:val="-3"/>
          <w:w w:val="105"/>
        </w:rPr>
        <w:t xml:space="preserve"> </w:t>
      </w:r>
      <w:r>
        <w:rPr>
          <w:w w:val="105"/>
        </w:rPr>
        <w:t>and</w:t>
      </w:r>
      <w:r>
        <w:rPr>
          <w:spacing w:val="15"/>
          <w:w w:val="105"/>
        </w:rPr>
        <w:t xml:space="preserve"> </w:t>
      </w:r>
      <w:r>
        <w:rPr>
          <w:w w:val="105"/>
        </w:rPr>
        <w:t>report</w:t>
      </w:r>
      <w:r>
        <w:rPr>
          <w:spacing w:val="15"/>
          <w:w w:val="105"/>
        </w:rPr>
        <w:t xml:space="preserve"> </w:t>
      </w:r>
      <w:r>
        <w:rPr>
          <w:w w:val="105"/>
        </w:rPr>
        <w:t>your</w:t>
      </w:r>
      <w:r>
        <w:rPr>
          <w:spacing w:val="15"/>
          <w:w w:val="105"/>
        </w:rPr>
        <w:t xml:space="preserve"> </w:t>
      </w:r>
      <w:r>
        <w:rPr>
          <w:w w:val="105"/>
        </w:rPr>
        <w:t>resulting</w:t>
      </w:r>
      <w:r>
        <w:rPr>
          <w:spacing w:val="15"/>
          <w:w w:val="105"/>
        </w:rPr>
        <w:t xml:space="preserve"> </w:t>
      </w:r>
      <w:r>
        <w:rPr>
          <w:w w:val="105"/>
        </w:rPr>
        <w:t>optimized</w:t>
      </w:r>
      <w:r>
        <w:rPr>
          <w:spacing w:val="15"/>
          <w:w w:val="105"/>
        </w:rPr>
        <w:t xml:space="preserve"> </w:t>
      </w:r>
      <w:r>
        <w:rPr>
          <w:w w:val="105"/>
        </w:rPr>
        <w:t>turbine</w:t>
      </w:r>
      <w:r>
        <w:rPr>
          <w:spacing w:val="15"/>
          <w:w w:val="105"/>
        </w:rPr>
        <w:t xml:space="preserve"> </w:t>
      </w:r>
      <w:r>
        <w:rPr>
          <w:w w:val="105"/>
        </w:rPr>
        <w:t>location</w:t>
      </w:r>
      <w:r>
        <w:rPr>
          <w:spacing w:val="15"/>
          <w:w w:val="105"/>
        </w:rPr>
        <w:t xml:space="preserve"> </w:t>
      </w:r>
      <w:r>
        <w:rPr>
          <w:w w:val="105"/>
        </w:rPr>
        <w:t>and</w:t>
      </w:r>
      <w:r>
        <w:rPr>
          <w:spacing w:val="15"/>
          <w:w w:val="105"/>
        </w:rPr>
        <w:t xml:space="preserve"> </w:t>
      </w:r>
      <w:r>
        <w:rPr>
          <w:w w:val="105"/>
        </w:rPr>
        <w:t>AEP</w:t>
      </w:r>
      <w:r>
        <w:rPr>
          <w:spacing w:val="15"/>
          <w:w w:val="105"/>
        </w:rPr>
        <w:t xml:space="preserve"> </w:t>
      </w:r>
      <w:r>
        <w:rPr>
          <w:w w:val="105"/>
        </w:rPr>
        <w:t>values.</w:t>
      </w:r>
    </w:p>
    <w:p w14:paraId="5ECF03E5" w14:textId="11577AA7" w:rsidR="00D52F0B" w:rsidRDefault="005451AC">
      <w:pPr>
        <w:pStyle w:val="BodyText"/>
        <w:spacing w:line="252" w:lineRule="auto"/>
        <w:ind w:left="111" w:right="107" w:firstLine="351"/>
        <w:jc w:val="both"/>
      </w:pPr>
      <w:r>
        <w:rPr>
          <w:spacing w:val="-7"/>
          <w:w w:val="105"/>
        </w:rPr>
        <w:t xml:space="preserve">You </w:t>
      </w:r>
      <w:r>
        <w:rPr>
          <w:w w:val="105"/>
        </w:rPr>
        <w:t xml:space="preserve">are not required to start </w:t>
      </w:r>
      <w:r>
        <w:rPr>
          <w:i/>
          <w:spacing w:val="-4"/>
          <w:w w:val="105"/>
        </w:rPr>
        <w:t xml:space="preserve">each </w:t>
      </w:r>
      <w:r>
        <w:rPr>
          <w:w w:val="105"/>
        </w:rPr>
        <w:t>of your optimizations from these layouts, only</w:t>
      </w:r>
      <w:ins w:id="103" w:author="Teagan Nakamoto" w:date="2018-06-25T11:58:00Z">
        <w:r w:rsidR="0003568D">
          <w:rPr>
            <w:w w:val="105"/>
          </w:rPr>
          <w:t xml:space="preserve"> to</w:t>
        </w:r>
      </w:ins>
      <w:r>
        <w:rPr>
          <w:w w:val="105"/>
        </w:rPr>
        <w:t xml:space="preserve"> report the results from a single run using this starting baseline. </w:t>
      </w:r>
      <w:r>
        <w:rPr>
          <w:spacing w:val="-7"/>
          <w:w w:val="105"/>
        </w:rPr>
        <w:t xml:space="preserve">For </w:t>
      </w:r>
      <w:r>
        <w:rPr>
          <w:w w:val="105"/>
        </w:rPr>
        <w:t>your other optimization attempts, feel</w:t>
      </w:r>
      <w:r w:rsidR="00D945B6">
        <w:rPr>
          <w:w w:val="105"/>
        </w:rPr>
        <w:t xml:space="preserve"> </w:t>
      </w:r>
      <w:r>
        <w:rPr>
          <w:w w:val="105"/>
        </w:rPr>
        <w:t xml:space="preserve">free to use random starts, warm starts, intuition, or </w:t>
      </w:r>
      <w:r>
        <w:rPr>
          <w:spacing w:val="-3"/>
          <w:w w:val="105"/>
        </w:rPr>
        <w:t xml:space="preserve">any </w:t>
      </w:r>
      <w:r>
        <w:rPr>
          <w:w w:val="105"/>
        </w:rPr>
        <w:t xml:space="preserve">other selection method </w:t>
      </w:r>
      <w:r>
        <w:rPr>
          <w:spacing w:val="-3"/>
          <w:w w:val="105"/>
        </w:rPr>
        <w:t xml:space="preserve">you </w:t>
      </w:r>
      <w:r>
        <w:rPr>
          <w:w w:val="105"/>
        </w:rPr>
        <w:t>choose to ini</w:t>
      </w:r>
      <w:r>
        <w:rPr>
          <w:w w:val="105"/>
        </w:rPr>
        <w:t>tialize</w:t>
      </w:r>
      <w:r>
        <w:rPr>
          <w:spacing w:val="-9"/>
          <w:w w:val="105"/>
        </w:rPr>
        <w:t xml:space="preserve"> </w:t>
      </w:r>
      <w:r>
        <w:rPr>
          <w:w w:val="105"/>
        </w:rPr>
        <w:t>turbine</w:t>
      </w:r>
      <w:r>
        <w:rPr>
          <w:spacing w:val="-9"/>
          <w:w w:val="105"/>
        </w:rPr>
        <w:t xml:space="preserve"> </w:t>
      </w:r>
      <w:r>
        <w:rPr>
          <w:w w:val="105"/>
        </w:rPr>
        <w:t>locations.</w:t>
      </w:r>
      <w:r>
        <w:rPr>
          <w:spacing w:val="30"/>
          <w:w w:val="105"/>
        </w:rPr>
        <w:t xml:space="preserve"> </w:t>
      </w:r>
      <w:r>
        <w:rPr>
          <w:w w:val="105"/>
        </w:rPr>
        <w:t>The</w:t>
      </w:r>
      <w:r>
        <w:rPr>
          <w:spacing w:val="-9"/>
          <w:w w:val="105"/>
        </w:rPr>
        <w:t xml:space="preserve"> </w:t>
      </w:r>
      <w:r>
        <w:rPr>
          <w:w w:val="105"/>
        </w:rPr>
        <w:t>exact</w:t>
      </w:r>
      <w:r>
        <w:rPr>
          <w:spacing w:val="-9"/>
          <w:w w:val="105"/>
        </w:rPr>
        <w:t xml:space="preserve"> </w:t>
      </w:r>
      <w:r>
        <w:rPr>
          <w:w w:val="105"/>
        </w:rPr>
        <w:t>coordinates</w:t>
      </w:r>
      <w:r>
        <w:rPr>
          <w:spacing w:val="-9"/>
          <w:w w:val="105"/>
        </w:rPr>
        <w:t xml:space="preserve"> </w:t>
      </w:r>
      <w:r>
        <w:rPr>
          <w:w w:val="105"/>
        </w:rPr>
        <w:t>for</w:t>
      </w:r>
      <w:r>
        <w:rPr>
          <w:spacing w:val="-9"/>
          <w:w w:val="105"/>
        </w:rPr>
        <w:t xml:space="preserve"> </w:t>
      </w:r>
      <w:r>
        <w:rPr>
          <w:w w:val="105"/>
        </w:rPr>
        <w:t>the</w:t>
      </w:r>
      <w:r>
        <w:rPr>
          <w:spacing w:val="-9"/>
          <w:w w:val="105"/>
        </w:rPr>
        <w:t xml:space="preserve"> </w:t>
      </w:r>
      <w:r>
        <w:rPr>
          <w:w w:val="105"/>
        </w:rPr>
        <w:t>turbine</w:t>
      </w:r>
      <w:r>
        <w:rPr>
          <w:spacing w:val="-9"/>
          <w:w w:val="105"/>
        </w:rPr>
        <w:t xml:space="preserve"> </w:t>
      </w:r>
      <w:r>
        <w:rPr>
          <w:w w:val="105"/>
        </w:rPr>
        <w:t>locations</w:t>
      </w:r>
      <w:r>
        <w:rPr>
          <w:spacing w:val="-9"/>
          <w:w w:val="105"/>
        </w:rPr>
        <w:t xml:space="preserve"> </w:t>
      </w:r>
      <w:r>
        <w:rPr>
          <w:w w:val="105"/>
        </w:rPr>
        <w:t>in</w:t>
      </w:r>
      <w:r>
        <w:rPr>
          <w:spacing w:val="-9"/>
          <w:w w:val="105"/>
        </w:rPr>
        <w:t xml:space="preserve"> </w:t>
      </w:r>
      <w:r>
        <w:rPr>
          <w:w w:val="105"/>
        </w:rPr>
        <w:t>each</w:t>
      </w:r>
      <w:r>
        <w:rPr>
          <w:spacing w:val="-9"/>
          <w:w w:val="105"/>
        </w:rPr>
        <w:t xml:space="preserve"> </w:t>
      </w:r>
      <w:r>
        <w:rPr>
          <w:w w:val="105"/>
        </w:rPr>
        <w:t>of</w:t>
      </w:r>
      <w:r>
        <w:rPr>
          <w:spacing w:val="-9"/>
          <w:w w:val="105"/>
        </w:rPr>
        <w:t xml:space="preserve"> </w:t>
      </w:r>
      <w:r>
        <w:rPr>
          <w:w w:val="105"/>
        </w:rPr>
        <w:t>these</w:t>
      </w:r>
      <w:r>
        <w:rPr>
          <w:spacing w:val="-9"/>
          <w:w w:val="105"/>
        </w:rPr>
        <w:t xml:space="preserve"> </w:t>
      </w:r>
      <w:r>
        <w:rPr>
          <w:w w:val="105"/>
        </w:rPr>
        <w:t>baseline</w:t>
      </w:r>
    </w:p>
    <w:p w14:paraId="46D55284" w14:textId="77777777" w:rsidR="00D52F0B" w:rsidRDefault="005451AC">
      <w:pPr>
        <w:pStyle w:val="BodyText"/>
        <w:spacing w:line="322" w:lineRule="exact"/>
        <w:ind w:left="111"/>
        <w:jc w:val="both"/>
      </w:pPr>
      <w:r>
        <w:t xml:space="preserve">layouts are included in </w:t>
      </w:r>
      <w:r>
        <w:rPr>
          <w:rFonts w:ascii="Monaco"/>
        </w:rPr>
        <w:t xml:space="preserve">.csv </w:t>
      </w:r>
      <w:r>
        <w:t xml:space="preserve">files listed in the </w:t>
      </w:r>
      <w:r>
        <w:rPr>
          <w:rFonts w:ascii="Monaco"/>
        </w:rPr>
        <w:t xml:space="preserve">.zip </w:t>
      </w:r>
      <w:r>
        <w:t>file accompanying this document.</w:t>
      </w:r>
    </w:p>
    <w:p w14:paraId="00CB6221" w14:textId="77777777" w:rsidR="00D52F0B" w:rsidRDefault="00D52F0B">
      <w:pPr>
        <w:spacing w:line="322" w:lineRule="exact"/>
        <w:jc w:val="both"/>
        <w:sectPr w:rsidR="00D52F0B">
          <w:pgSz w:w="12240" w:h="15840"/>
          <w:pgMar w:top="1080" w:right="1040" w:bottom="760" w:left="1040" w:header="0" w:footer="579" w:gutter="0"/>
          <w:cols w:space="720"/>
        </w:sectPr>
      </w:pPr>
    </w:p>
    <w:p w14:paraId="15804D1B" w14:textId="77777777" w:rsidR="00D52F0B" w:rsidRDefault="005451AC">
      <w:pPr>
        <w:pStyle w:val="BodyText"/>
        <w:ind w:left="2710"/>
        <w:rPr>
          <w:sz w:val="20"/>
        </w:rPr>
      </w:pPr>
      <w:r>
        <w:rPr>
          <w:noProof/>
          <w:sz w:val="20"/>
        </w:rPr>
        <w:lastRenderedPageBreak/>
        <w:drawing>
          <wp:inline distT="0" distB="0" distL="0" distR="0" wp14:anchorId="584C0366" wp14:editId="772B340C">
            <wp:extent cx="2855785" cy="2649474"/>
            <wp:effectExtent l="0" t="0" r="0"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5" cstate="print"/>
                    <a:stretch>
                      <a:fillRect/>
                    </a:stretch>
                  </pic:blipFill>
                  <pic:spPr>
                    <a:xfrm>
                      <a:off x="0" y="0"/>
                      <a:ext cx="2855785" cy="2649474"/>
                    </a:xfrm>
                    <a:prstGeom prst="rect">
                      <a:avLst/>
                    </a:prstGeom>
                  </pic:spPr>
                </pic:pic>
              </a:graphicData>
            </a:graphic>
          </wp:inline>
        </w:drawing>
      </w:r>
    </w:p>
    <w:p w14:paraId="761AB25D" w14:textId="77777777" w:rsidR="00D52F0B" w:rsidRDefault="00D52F0B">
      <w:pPr>
        <w:pStyle w:val="BodyText"/>
        <w:rPr>
          <w:sz w:val="20"/>
        </w:rPr>
      </w:pPr>
    </w:p>
    <w:p w14:paraId="79398FE8" w14:textId="77777777" w:rsidR="00D52F0B" w:rsidRDefault="00D52F0B">
      <w:pPr>
        <w:pStyle w:val="BodyText"/>
        <w:spacing w:before="1"/>
        <w:rPr>
          <w:sz w:val="18"/>
        </w:rPr>
      </w:pPr>
    </w:p>
    <w:p w14:paraId="3052B217" w14:textId="77777777" w:rsidR="00D52F0B" w:rsidRDefault="005451AC">
      <w:pPr>
        <w:pStyle w:val="BodyText"/>
        <w:spacing w:before="102"/>
        <w:ind w:left="112"/>
      </w:pPr>
      <w:r>
        <w:rPr>
          <w:w w:val="105"/>
        </w:rPr>
        <w:t>Figure 4: Baseline turbine locations, depicted with dashed wind farm boundaries and blue NREL</w:t>
      </w:r>
    </w:p>
    <w:p w14:paraId="6F86EB1A" w14:textId="77777777" w:rsidR="00D52F0B" w:rsidRDefault="005451AC">
      <w:pPr>
        <w:pStyle w:val="BodyText"/>
        <w:spacing w:before="13"/>
        <w:ind w:left="112"/>
      </w:pPr>
      <w:r>
        <w:t>3.35 MW onshore reference turbines (to scale)</w:t>
      </w:r>
    </w:p>
    <w:p w14:paraId="25F640FA" w14:textId="77777777" w:rsidR="00D52F0B" w:rsidRDefault="00D52F0B">
      <w:pPr>
        <w:sectPr w:rsidR="00D52F0B">
          <w:pgSz w:w="12240" w:h="15840"/>
          <w:pgMar w:top="1460" w:right="1040" w:bottom="760" w:left="1040" w:header="0" w:footer="579" w:gutter="0"/>
          <w:cols w:space="720"/>
        </w:sectPr>
      </w:pPr>
    </w:p>
    <w:p w14:paraId="73278C76" w14:textId="77777777" w:rsidR="00D52F0B" w:rsidRDefault="00D52F0B" w:rsidP="00B63C53">
      <w:pPr>
        <w:pStyle w:val="Heading1"/>
        <w:tabs>
          <w:tab w:val="left" w:pos="669"/>
          <w:tab w:val="left" w:pos="670"/>
        </w:tabs>
        <w:ind w:hanging="112"/>
        <w:rPr>
          <w:sz w:val="24"/>
        </w:rPr>
      </w:pPr>
    </w:p>
    <w:sectPr w:rsidR="00D52F0B" w:rsidSect="00B63C53">
      <w:pgSz w:w="12240" w:h="15840"/>
      <w:pgMar w:top="1000" w:right="1040" w:bottom="760" w:left="1040" w:header="0" w:footer="579"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comment w:id="1" w:author="Teagan Nakamoto" w:date="2018-06-26T00:52:00Z" w:initials="TN">
    <w:p w14:paraId="0958061D" w14:textId="155101D9" w:rsidR="00C54CE1" w:rsidRPr="00C54CE1" w:rsidRDefault="00C54CE1">
      <w:pPr>
        <w:pStyle w:val="CommentText"/>
      </w:pPr>
      <w:r>
        <w:rPr>
          <w:rStyle w:val="CommentReference"/>
        </w:rPr>
        <w:annotationRef/>
      </w:r>
      <w:r>
        <w:t xml:space="preserve">In </w:t>
      </w:r>
      <w:proofErr w:type="gramStart"/>
      <w:r>
        <w:rPr>
          <w:b/>
        </w:rPr>
        <w:t>Bold</w:t>
      </w:r>
      <w:proofErr w:type="gramEnd"/>
      <w:r>
        <w:t xml:space="preserve"> I have summarized each p</w:t>
      </w:r>
      <w:r w:rsidR="00FF003B">
        <w:t>aragraph to get an idea of the overall organization.</w:t>
      </w:r>
    </w:p>
  </w:comment>
  <w:comment w:id="2" w:author="Teagan Nakamoto" w:date="2018-06-25T11:28:00Z" w:initials="TN">
    <w:p w14:paraId="42BBD7ED" w14:textId="0B4F3AFB" w:rsidR="0073756B" w:rsidRPr="0073756B" w:rsidRDefault="0073756B">
      <w:pPr>
        <w:pStyle w:val="CommentText"/>
        <w:rPr>
          <w:b/>
        </w:rPr>
      </w:pPr>
      <w:r>
        <w:rPr>
          <w:rStyle w:val="CommentReference"/>
        </w:rPr>
        <w:annotationRef/>
      </w:r>
      <w:r>
        <w:rPr>
          <w:b/>
        </w:rPr>
        <w:t>Study to include two case studies to be performed by many participants</w:t>
      </w:r>
      <w:r w:rsidR="00C22D90">
        <w:rPr>
          <w:b/>
        </w:rPr>
        <w:t>.</w:t>
      </w:r>
    </w:p>
  </w:comment>
  <w:comment w:id="13" w:author="Teagan Nakamoto" w:date="2018-06-25T11:29:00Z" w:initials="TN">
    <w:p w14:paraId="3BDDCAA9" w14:textId="3C4A5943" w:rsidR="0092593A" w:rsidRPr="0092593A" w:rsidRDefault="0092593A">
      <w:pPr>
        <w:pStyle w:val="CommentText"/>
        <w:rPr>
          <w:b/>
        </w:rPr>
      </w:pPr>
      <w:r>
        <w:rPr>
          <w:rStyle w:val="CommentReference"/>
        </w:rPr>
        <w:annotationRef/>
      </w:r>
      <w:r w:rsidR="00C22D90">
        <w:rPr>
          <w:b/>
        </w:rPr>
        <w:t>Case studies are to observe differences in EWM and optimization methods.</w:t>
      </w:r>
    </w:p>
  </w:comment>
  <w:comment w:id="21" w:author="Teagan Nakamoto" w:date="2018-06-26T12:25:00Z" w:initials="TN">
    <w:p w14:paraId="7DF4F448" w14:textId="447D0404" w:rsidR="00FD0CEA" w:rsidRDefault="00FD0CEA">
      <w:pPr>
        <w:pStyle w:val="CommentText"/>
      </w:pPr>
      <w:r>
        <w:rPr>
          <w:rStyle w:val="CommentReference"/>
        </w:rPr>
        <w:annotationRef/>
      </w:r>
      <w:r>
        <w:t>I might even go with “1) EWM selection and 2) choice in optimization algorithm” or “1) EWM characteristics and 2) optimization approach” for parallelism</w:t>
      </w:r>
    </w:p>
  </w:comment>
  <w:comment w:id="48" w:author="Teagan Nakamoto" w:date="2018-06-25T11:31:00Z" w:initials="TN">
    <w:p w14:paraId="79966847" w14:textId="0B76CE72" w:rsidR="00C22D90" w:rsidRPr="00C22D90" w:rsidRDefault="00C22D90">
      <w:pPr>
        <w:pStyle w:val="CommentText"/>
        <w:rPr>
          <w:b/>
        </w:rPr>
      </w:pPr>
      <w:r>
        <w:rPr>
          <w:rStyle w:val="CommentReference"/>
        </w:rPr>
        <w:annotationRef/>
      </w:r>
      <w:r>
        <w:rPr>
          <w:b/>
        </w:rPr>
        <w:t>OOCS will use a representative wake model</w:t>
      </w:r>
    </w:p>
  </w:comment>
  <w:comment w:id="50" w:author="Teagan Nakamoto" w:date="2018-06-25T11:31:00Z" w:initials="TN">
    <w:p w14:paraId="67DA8FFA" w14:textId="711C3906" w:rsidR="00C22D90" w:rsidRPr="00C22D90" w:rsidRDefault="00C22D90">
      <w:pPr>
        <w:pStyle w:val="CommentText"/>
        <w:rPr>
          <w:b/>
        </w:rPr>
      </w:pPr>
      <w:r>
        <w:rPr>
          <w:rStyle w:val="CommentReference"/>
        </w:rPr>
        <w:annotationRef/>
      </w:r>
      <w:r w:rsidR="00342873">
        <w:rPr>
          <w:b/>
        </w:rPr>
        <w:t>Second study to allow selection of EWM as well as Optimization method.</w:t>
      </w:r>
    </w:p>
  </w:comment>
  <w:comment w:id="52" w:author="Teagan Nakamoto" w:date="2018-06-25T11:33:00Z" w:initials="TN">
    <w:p w14:paraId="62C49204" w14:textId="60FBF280" w:rsidR="00342873" w:rsidRPr="00342873" w:rsidRDefault="00342873">
      <w:pPr>
        <w:pStyle w:val="CommentText"/>
        <w:rPr>
          <w:b/>
        </w:rPr>
      </w:pPr>
      <w:r>
        <w:rPr>
          <w:rStyle w:val="CommentReference"/>
        </w:rPr>
        <w:annotationRef/>
      </w:r>
      <w:r w:rsidR="00021C45">
        <w:rPr>
          <w:b/>
        </w:rPr>
        <w:t>Wind farm characteristics similar across cases</w:t>
      </w:r>
    </w:p>
  </w:comment>
  <w:comment w:id="49" w:author="Teagan Nakamoto" w:date="2018-06-26T12:29:00Z" w:initials="TN">
    <w:p w14:paraId="78AE446B" w14:textId="61D31A8D" w:rsidR="00F02722" w:rsidRDefault="00F02722">
      <w:pPr>
        <w:pStyle w:val="CommentText"/>
      </w:pPr>
      <w:r>
        <w:rPr>
          <w:rStyle w:val="CommentReference"/>
        </w:rPr>
        <w:annotationRef/>
      </w:r>
      <w:r>
        <w:t>These paragraphs may possibly be removed and given to Section 2. The main takeaways are repetitions of the previous paragraph; it may be good to give the section numbers in parentheses though (I will add now).</w:t>
      </w:r>
    </w:p>
  </w:comment>
  <w:comment w:id="62" w:author="Teagan Nakamoto" w:date="2018-06-25T11:35:00Z" w:initials="TN">
    <w:p w14:paraId="6E660F94" w14:textId="390EC653" w:rsidR="00A60CC4" w:rsidRPr="005735AC" w:rsidRDefault="00A60CC4">
      <w:pPr>
        <w:pStyle w:val="CommentText"/>
        <w:rPr>
          <w:b/>
        </w:rPr>
      </w:pPr>
      <w:r>
        <w:rPr>
          <w:rStyle w:val="CommentReference"/>
        </w:rPr>
        <w:annotationRef/>
      </w:r>
      <w:r w:rsidR="00C7701A">
        <w:rPr>
          <w:b/>
        </w:rPr>
        <w:t>Intent of the Optimization-Only study; specification of the EWM</w:t>
      </w:r>
    </w:p>
  </w:comment>
  <w:comment w:id="63" w:author="Teagan Nakamoto" w:date="2018-06-25T11:38:00Z" w:initials="TN">
    <w:p w14:paraId="22787009" w14:textId="12F7DE48" w:rsidR="00C20889" w:rsidRPr="00C20889" w:rsidRDefault="00C20889">
      <w:pPr>
        <w:pStyle w:val="CommentText"/>
        <w:rPr>
          <w:b/>
        </w:rPr>
      </w:pPr>
      <w:r>
        <w:rPr>
          <w:rStyle w:val="CommentReference"/>
        </w:rPr>
        <w:annotationRef/>
      </w:r>
      <w:r>
        <w:rPr>
          <w:b/>
        </w:rPr>
        <w:t>Objective is AEP, turbine locations are the design variable.</w:t>
      </w:r>
    </w:p>
  </w:comment>
  <w:comment w:id="64" w:author="Teagan Nakamoto" w:date="2018-06-26T12:37:00Z" w:initials="TN">
    <w:p w14:paraId="6679D237" w14:textId="621997A8" w:rsidR="00401C2B" w:rsidRDefault="00401C2B">
      <w:pPr>
        <w:pStyle w:val="CommentText"/>
      </w:pPr>
      <w:r>
        <w:rPr>
          <w:rStyle w:val="CommentReference"/>
        </w:rPr>
        <w:annotationRef/>
      </w:r>
      <w:r>
        <w:t xml:space="preserve">Maybe “only turbine locations shall be permitted to vary” will remove any mismatch in count. Turbine location is singular, “locations” is plural, but it is kind of simultaneously a single design variable and many design variables (a family of design variables, I suppose). </w:t>
      </w:r>
      <w:bookmarkStart w:id="68" w:name="_GoBack"/>
      <w:bookmarkEnd w:id="68"/>
    </w:p>
  </w:comment>
  <w:comment w:id="69" w:author="Teagan Nakamoto" w:date="2018-06-25T11:39:00Z" w:initials="TN">
    <w:p w14:paraId="4A1733D1" w14:textId="644EB590" w:rsidR="00C20889" w:rsidRPr="00C20889" w:rsidRDefault="00C20889">
      <w:pPr>
        <w:pStyle w:val="CommentText"/>
        <w:rPr>
          <w:b/>
        </w:rPr>
      </w:pPr>
      <w:r>
        <w:rPr>
          <w:rStyle w:val="CommentReference"/>
        </w:rPr>
        <w:annotationRef/>
      </w:r>
      <w:r>
        <w:rPr>
          <w:b/>
        </w:rPr>
        <w:t>Description of wind farm sizes</w:t>
      </w:r>
    </w:p>
  </w:comment>
  <w:comment w:id="70" w:author="Teagan Nakamoto" w:date="2018-06-25T11:40:00Z" w:initials="TN">
    <w:p w14:paraId="3A9837D8" w14:textId="1B2258D0" w:rsidR="00C20889" w:rsidRPr="00C20889" w:rsidRDefault="00C20889">
      <w:pPr>
        <w:pStyle w:val="CommentText"/>
        <w:rPr>
          <w:b/>
        </w:rPr>
      </w:pPr>
      <w:r>
        <w:rPr>
          <w:rStyle w:val="CommentReference"/>
        </w:rPr>
        <w:annotationRef/>
      </w:r>
      <w:r>
        <w:rPr>
          <w:b/>
        </w:rPr>
        <w:t>Statement of goals</w:t>
      </w:r>
    </w:p>
  </w:comment>
  <w:comment w:id="72" w:author="Teagan Nakamoto" w:date="2018-06-25T11:42:00Z" w:initials="TN">
    <w:p w14:paraId="45E8372F" w14:textId="42B13FDC" w:rsidR="004A2EC6" w:rsidRPr="004A2EC6" w:rsidRDefault="004A2EC6">
      <w:pPr>
        <w:pStyle w:val="CommentText"/>
        <w:rPr>
          <w:b/>
        </w:rPr>
      </w:pPr>
      <w:r>
        <w:rPr>
          <w:rStyle w:val="CommentReference"/>
        </w:rPr>
        <w:annotationRef/>
      </w:r>
      <w:r>
        <w:rPr>
          <w:b/>
        </w:rPr>
        <w:t>Three sizes enumerated</w:t>
      </w:r>
    </w:p>
  </w:comment>
  <w:comment w:id="73" w:author="Teagan Nakamoto" w:date="2018-06-25T11:43:00Z" w:initials="TN">
    <w:p w14:paraId="24EBBAC2" w14:textId="5C922BA2" w:rsidR="004A2EC6" w:rsidRPr="004A2EC6" w:rsidRDefault="004A2EC6">
      <w:pPr>
        <w:pStyle w:val="CommentText"/>
        <w:rPr>
          <w:b/>
        </w:rPr>
      </w:pPr>
      <w:r>
        <w:rPr>
          <w:rStyle w:val="CommentReference"/>
        </w:rPr>
        <w:annotationRef/>
      </w:r>
      <w:r>
        <w:rPr>
          <w:b/>
        </w:rPr>
        <w:t>Description of test farms</w:t>
      </w:r>
    </w:p>
  </w:comment>
  <w:comment w:id="76" w:author="Teagan Nakamoto" w:date="2018-06-25T11:43:00Z" w:initials="TN">
    <w:p w14:paraId="6EA0BB7E" w14:textId="3A38921F" w:rsidR="004A2EC6" w:rsidRPr="004A2EC6" w:rsidRDefault="004A2EC6">
      <w:pPr>
        <w:pStyle w:val="CommentText"/>
        <w:rPr>
          <w:b/>
        </w:rPr>
      </w:pPr>
      <w:r>
        <w:rPr>
          <w:rStyle w:val="CommentReference"/>
        </w:rPr>
        <w:annotationRef/>
      </w:r>
      <w:r>
        <w:rPr>
          <w:b/>
        </w:rPr>
        <w:t>Description of reference turbine</w:t>
      </w:r>
    </w:p>
  </w:comment>
  <w:comment w:id="78" w:author="Teagan Nakamoto" w:date="2018-06-25T11:44:00Z" w:initials="TN">
    <w:p w14:paraId="274A7672" w14:textId="696D9A1B" w:rsidR="004A2EC6" w:rsidRPr="004A2EC6" w:rsidRDefault="004A2EC6">
      <w:pPr>
        <w:pStyle w:val="CommentText"/>
        <w:rPr>
          <w:b/>
        </w:rPr>
      </w:pPr>
      <w:r>
        <w:rPr>
          <w:rStyle w:val="CommentReference"/>
        </w:rPr>
        <w:annotationRef/>
      </w:r>
      <w:r>
        <w:rPr>
          <w:b/>
        </w:rPr>
        <w:t>Boundary restriction applicable to hub location only</w:t>
      </w:r>
    </w:p>
  </w:comment>
  <w:comment w:id="79" w:author="Teagan Nakamoto" w:date="2018-06-25T11:23:00Z" w:initials="TN">
    <w:p w14:paraId="029E75F8" w14:textId="4EE8D99C" w:rsidR="00650F51" w:rsidRDefault="00650F51">
      <w:pPr>
        <w:pStyle w:val="CommentText"/>
      </w:pPr>
      <w:r>
        <w:rPr>
          <w:rStyle w:val="CommentReference"/>
        </w:rPr>
        <w:annotationRef/>
      </w:r>
      <w:r>
        <w:t xml:space="preserve">Specify the diameter of the wind farm (relevant in the case </w:t>
      </w:r>
      <w:proofErr w:type="gramStart"/>
      <w:r>
        <w:t>of  a</w:t>
      </w:r>
      <w:proofErr w:type="gramEnd"/>
      <w:r>
        <w:t xml:space="preserve"> farm and turbine, pictured to scale). </w:t>
      </w:r>
    </w:p>
  </w:comment>
  <w:comment w:id="82" w:author="Teagan Nakamoto" w:date="2018-06-25T11:44:00Z" w:initials="TN">
    <w:p w14:paraId="2CBDF70B" w14:textId="27E3E1FA" w:rsidR="004A2EC6" w:rsidRPr="004A2EC6" w:rsidRDefault="004A2EC6">
      <w:pPr>
        <w:pStyle w:val="CommentText"/>
        <w:rPr>
          <w:b/>
        </w:rPr>
      </w:pPr>
      <w:r>
        <w:rPr>
          <w:rStyle w:val="CommentReference"/>
        </w:rPr>
        <w:annotationRef/>
      </w:r>
      <w:r w:rsidR="00BC5AED">
        <w:rPr>
          <w:b/>
        </w:rPr>
        <w:t>Baseline farm should be checked with AEP</w:t>
      </w:r>
    </w:p>
  </w:comment>
  <w:comment w:id="85" w:author="Teagan Nakamoto" w:date="2018-06-25T11:46:00Z" w:initials="TN">
    <w:p w14:paraId="6C610318" w14:textId="566CB90E" w:rsidR="00BC5AED" w:rsidRPr="00BC5AED" w:rsidRDefault="00BC5AED">
      <w:pPr>
        <w:pStyle w:val="CommentText"/>
        <w:rPr>
          <w:b/>
        </w:rPr>
      </w:pPr>
      <w:r>
        <w:rPr>
          <w:rStyle w:val="CommentReference"/>
        </w:rPr>
        <w:annotationRef/>
      </w:r>
      <w:r>
        <w:rPr>
          <w:b/>
        </w:rPr>
        <w:t>Baseline to be used for one optimization run; other optimization runs should use other methods</w:t>
      </w:r>
    </w:p>
  </w:comment>
  <w:comment w:id="86" w:author="Teagan Nakamoto" w:date="2018-06-26T12:14:00Z" w:initials="TN">
    <w:p w14:paraId="5D6C9104" w14:textId="60E869D2" w:rsidR="00C27C75" w:rsidRDefault="00C27C75">
      <w:pPr>
        <w:pStyle w:val="CommentText"/>
      </w:pPr>
      <w:r>
        <w:rPr>
          <w:rStyle w:val="CommentReference"/>
        </w:rPr>
        <w:annotationRef/>
      </w:r>
      <w:r>
        <w:t>It is not clear how many optimization runs are expected</w:t>
      </w:r>
    </w:p>
  </w:comment>
  <w:comment w:id="90" w:author="Teagan Nakamoto" w:date="2018-06-25T11:46:00Z" w:initials="TN">
    <w:p w14:paraId="24043B2F" w14:textId="4E152CDB" w:rsidR="00BC5AED" w:rsidRPr="00BC5AED" w:rsidRDefault="00BC5AED">
      <w:pPr>
        <w:pStyle w:val="CommentText"/>
        <w:rPr>
          <w:b/>
        </w:rPr>
      </w:pPr>
      <w:r>
        <w:rPr>
          <w:rStyle w:val="CommentReference"/>
        </w:rPr>
        <w:annotationRef/>
      </w:r>
      <w:r>
        <w:rPr>
          <w:b/>
        </w:rPr>
        <w:t>Description of the wake model</w:t>
      </w:r>
    </w:p>
  </w:comment>
  <w:comment w:id="91" w:author="Teagan Nakamoto" w:date="2018-06-25T11:47:00Z" w:initials="TN">
    <w:p w14:paraId="1D66AF58" w14:textId="7D1F1881" w:rsidR="00BC5AED" w:rsidRPr="00BC5AED" w:rsidRDefault="00BC5AED">
      <w:pPr>
        <w:pStyle w:val="CommentText"/>
        <w:rPr>
          <w:b/>
        </w:rPr>
      </w:pPr>
      <w:r>
        <w:rPr>
          <w:rStyle w:val="CommentReference"/>
        </w:rPr>
        <w:annotationRef/>
      </w:r>
      <w:r w:rsidR="00E8617B">
        <w:rPr>
          <w:b/>
        </w:rPr>
        <w:t xml:space="preserve">Wake model routine give AEP as </w:t>
      </w:r>
      <w:proofErr w:type="gramStart"/>
      <w:r w:rsidR="00E8617B">
        <w:rPr>
          <w:b/>
        </w:rPr>
        <w:t>f(</w:t>
      </w:r>
      <w:proofErr w:type="gramEnd"/>
      <w:r w:rsidR="00E8617B">
        <w:rPr>
          <w:b/>
        </w:rPr>
        <w:t>turbine locations)</w:t>
      </w:r>
    </w:p>
  </w:comment>
  <w:comment w:id="92" w:author="Teagan Nakamoto" w:date="2018-06-25T11:48:00Z" w:initials="TN">
    <w:p w14:paraId="2CFC0A38" w14:textId="739E843E" w:rsidR="00E8617B" w:rsidRPr="00E8617B" w:rsidRDefault="00E8617B">
      <w:pPr>
        <w:pStyle w:val="CommentText"/>
        <w:rPr>
          <w:b/>
        </w:rPr>
      </w:pPr>
      <w:r>
        <w:rPr>
          <w:rStyle w:val="CommentReference"/>
        </w:rPr>
        <w:annotationRef/>
      </w:r>
      <w:r>
        <w:rPr>
          <w:b/>
        </w:rPr>
        <w:t>Alteration to the given Python code is permitted</w:t>
      </w:r>
    </w:p>
  </w:comment>
  <w:comment w:id="94" w:author="Teagan Nakamoto" w:date="2018-06-25T11:49:00Z" w:initials="TN">
    <w:p w14:paraId="1B86A8BC" w14:textId="3ED098B5" w:rsidR="00C55BAC" w:rsidRPr="002B3E99" w:rsidRDefault="00C55BAC">
      <w:pPr>
        <w:pStyle w:val="CommentText"/>
        <w:rPr>
          <w:b/>
        </w:rPr>
      </w:pPr>
      <w:r>
        <w:rPr>
          <w:rStyle w:val="CommentReference"/>
        </w:rPr>
        <w:annotationRef/>
      </w:r>
      <w:r w:rsidR="002B3E99">
        <w:rPr>
          <w:b/>
        </w:rPr>
        <w:t>Case study 2, preferred EWM to be used.</w:t>
      </w:r>
    </w:p>
  </w:comment>
  <w:comment w:id="96" w:author="Teagan Nakamoto" w:date="2018-06-25T11:52:00Z" w:initials="TN">
    <w:p w14:paraId="637F283A" w14:textId="47E88FD7" w:rsidR="002B3E99" w:rsidRPr="00382F35" w:rsidRDefault="002B3E99">
      <w:pPr>
        <w:pStyle w:val="CommentText"/>
        <w:rPr>
          <w:b/>
        </w:rPr>
      </w:pPr>
      <w:r>
        <w:rPr>
          <w:rStyle w:val="CommentReference"/>
        </w:rPr>
        <w:annotationRef/>
      </w:r>
      <w:r w:rsidR="00382F35">
        <w:rPr>
          <w:b/>
        </w:rPr>
        <w:t>Description of validation of all AEPs from all studies</w:t>
      </w:r>
    </w:p>
  </w:comment>
  <w:comment w:id="97" w:author="Teagan Nakamoto" w:date="2018-06-25T11:54:00Z" w:initials="TN">
    <w:p w14:paraId="3FE305D8" w14:textId="223EB9C9" w:rsidR="00382F35" w:rsidRPr="00382F35" w:rsidRDefault="00382F35">
      <w:pPr>
        <w:pStyle w:val="CommentText"/>
        <w:rPr>
          <w:b/>
        </w:rPr>
      </w:pPr>
      <w:r>
        <w:rPr>
          <w:rStyle w:val="CommentReference"/>
        </w:rPr>
        <w:annotationRef/>
      </w:r>
      <w:r w:rsidR="0003568D">
        <w:rPr>
          <w:b/>
        </w:rPr>
        <w:t>Wind farm design limits to alleviate LES computation time</w:t>
      </w:r>
    </w:p>
  </w:comment>
  <w:comment w:id="98" w:author="Teagan Nakamoto" w:date="2018-06-25T11:56:00Z" w:initials="TN">
    <w:p w14:paraId="2E54C185" w14:textId="3A31E4D0" w:rsidR="0003568D" w:rsidRPr="0003568D" w:rsidRDefault="0003568D">
      <w:pPr>
        <w:pStyle w:val="CommentText"/>
        <w:rPr>
          <w:b/>
        </w:rPr>
      </w:pPr>
      <w:r>
        <w:rPr>
          <w:rStyle w:val="CommentReference"/>
        </w:rPr>
        <w:annotationRef/>
      </w:r>
      <w:r>
        <w:rPr>
          <w:b/>
        </w:rPr>
        <w:t>Should result in knowledge of tradeoffs in EWM selection and optimization algorithm implementation</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commentEx w15:paraId="0958061D" w15:done="0"/>
  <w15:commentEx w15:paraId="42BBD7ED" w15:done="0"/>
  <w15:commentEx w15:paraId="3BDDCAA9" w15:done="0"/>
  <w15:commentEx w15:paraId="7DF4F448" w15:done="0"/>
  <w15:commentEx w15:paraId="79966847" w15:done="0"/>
  <w15:commentEx w15:paraId="67DA8FFA" w15:done="0"/>
  <w15:commentEx w15:paraId="62C49204" w15:done="0"/>
  <w15:commentEx w15:paraId="78AE446B" w15:done="0"/>
  <w15:commentEx w15:paraId="6E660F94" w15:done="0"/>
  <w15:commentEx w15:paraId="22787009" w15:done="0"/>
  <w15:commentEx w15:paraId="6679D237" w15:done="0"/>
  <w15:commentEx w15:paraId="4A1733D1" w15:done="0"/>
  <w15:commentEx w15:paraId="3A9837D8" w15:done="0"/>
  <w15:commentEx w15:paraId="45E8372F" w15:done="0"/>
  <w15:commentEx w15:paraId="24EBBAC2" w15:done="0"/>
  <w15:commentEx w15:paraId="6EA0BB7E" w15:done="0"/>
  <w15:commentEx w15:paraId="274A7672" w15:done="0"/>
  <w15:commentEx w15:paraId="029E75F8" w15:done="0"/>
  <w15:commentEx w15:paraId="2CBDF70B" w15:done="0"/>
  <w15:commentEx w15:paraId="6C610318" w15:done="0"/>
  <w15:commentEx w15:paraId="5D6C9104" w15:done="0"/>
  <w15:commentEx w15:paraId="24043B2F" w15:done="0"/>
  <w15:commentEx w15:paraId="1D66AF58" w15:done="0"/>
  <w15:commentEx w15:paraId="2CFC0A38" w15:done="0"/>
  <w15:commentEx w15:paraId="1B86A8BC" w15:done="0"/>
  <w15:commentEx w15:paraId="637F283A" w15:done="0"/>
  <w15:commentEx w15:paraId="3FE305D8" w15:done="0"/>
  <w15:commentEx w15:paraId="2E54C185"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endnote w:type="separator" w:id="-1">
    <w:p w14:paraId="065E74E4" w14:textId="77777777" w:rsidR="005451AC" w:rsidRDefault="005451AC">
      <w:r>
        <w:separator/>
      </w:r>
    </w:p>
  </w:endnote>
  <w:endnote w:type="continuationSeparator" w:id="0">
    <w:p w14:paraId="3A897D5C" w14:textId="77777777" w:rsidR="005451AC" w:rsidRDefault="005451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Menlo">
    <w:altName w:val="Menlo"/>
    <w:panose1 w:val="020B0609030804020204"/>
    <w:charset w:val="00"/>
    <w:family w:val="swiss"/>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onaco">
    <w:altName w:val="Monaco"/>
    <w:panose1 w:val="02000500000000000000"/>
    <w:charset w:val="00"/>
    <w:family w:val="swiss"/>
    <w:pitch w:val="fixed"/>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p w14:paraId="499AADCA" w14:textId="77777777" w:rsidR="00D52F0B" w:rsidRDefault="005451AC">
    <w:pPr>
      <w:pStyle w:val="BodyText"/>
      <w:spacing w:line="14" w:lineRule="auto"/>
      <w:rPr>
        <w:sz w:val="20"/>
      </w:rPr>
    </w:pPr>
    <w:r>
      <w:pict w14:anchorId="43E1F8B7">
        <v:shapetype id="_x0000_t202" coordsize="21600,21600" o:spt="202" path="m0,0l0,21600,21600,21600,21600,0xe">
          <v:stroke joinstyle="miter"/>
          <v:path gradientshapeok="t" o:connecttype="rect"/>
        </v:shapetype>
        <v:shape id="_x0000_s2049" type="#_x0000_t202" style="position:absolute;margin-left:298.1pt;margin-top:752pt;width:15.75pt;height:17.1pt;z-index:-251658752;mso-position-horizontal-relative:page;mso-position-vertical-relative:page" filled="f" stroked="f">
          <v:textbox inset="0,0,0,0">
            <w:txbxContent>
              <w:p w14:paraId="6271FF88" w14:textId="77777777" w:rsidR="00D52F0B" w:rsidRDefault="005451AC">
                <w:pPr>
                  <w:pStyle w:val="BodyText"/>
                  <w:spacing w:before="21"/>
                  <w:ind w:left="40"/>
                </w:pPr>
                <w:r>
                  <w:fldChar w:fldCharType="begin"/>
                </w:r>
                <w:r>
                  <w:instrText xml:space="preserve"> PAGE </w:instrText>
                </w:r>
                <w:r>
                  <w:fldChar w:fldCharType="separate"/>
                </w:r>
                <w:r w:rsidR="00B30E1F">
                  <w:rPr>
                    <w:noProof/>
                  </w:rPr>
                  <w:t>2</w:t>
                </w:r>
                <w:r>
                  <w:fldChar w:fldCharType="end"/>
                </w:r>
              </w:p>
            </w:txbxContent>
          </v:textbox>
          <w10:wrap anchorx="page" anchory="page"/>
        </v:shape>
      </w:pic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footnote w:type="separator" w:id="-1">
    <w:p w14:paraId="7618593C" w14:textId="77777777" w:rsidR="005451AC" w:rsidRDefault="005451AC">
      <w:r>
        <w:separator/>
      </w:r>
    </w:p>
  </w:footnote>
  <w:footnote w:type="continuationSeparator" w:id="0">
    <w:p w14:paraId="50D00A77" w14:textId="77777777" w:rsidR="005451AC" w:rsidRDefault="005451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abstractNum w:abstractNumId="0">
    <w:nsid w:val="0CBB201C"/>
    <w:multiLevelType w:val="hybridMultilevel"/>
    <w:tmpl w:val="F3FA54DC"/>
    <w:lvl w:ilvl="0" w:tplc="CF22C914">
      <w:start w:val="1"/>
      <w:numFmt w:val="decimal"/>
      <w:lvlText w:val="%1."/>
      <w:lvlJc w:val="left"/>
      <w:pPr>
        <w:ind w:left="697" w:hanging="300"/>
        <w:jc w:val="left"/>
      </w:pPr>
      <w:rPr>
        <w:rFonts w:ascii="Times New Roman" w:eastAsia="Times New Roman" w:hAnsi="Times New Roman" w:cs="Times New Roman" w:hint="default"/>
        <w:w w:val="101"/>
        <w:sz w:val="24"/>
        <w:szCs w:val="24"/>
      </w:rPr>
    </w:lvl>
    <w:lvl w:ilvl="1" w:tplc="82B6EACA">
      <w:numFmt w:val="bullet"/>
      <w:lvlText w:val="•"/>
      <w:lvlJc w:val="left"/>
      <w:pPr>
        <w:ind w:left="1646" w:hanging="300"/>
      </w:pPr>
      <w:rPr>
        <w:rFonts w:hint="default"/>
      </w:rPr>
    </w:lvl>
    <w:lvl w:ilvl="2" w:tplc="EDC2C0AC">
      <w:numFmt w:val="bullet"/>
      <w:lvlText w:val="•"/>
      <w:lvlJc w:val="left"/>
      <w:pPr>
        <w:ind w:left="2592" w:hanging="300"/>
      </w:pPr>
      <w:rPr>
        <w:rFonts w:hint="default"/>
      </w:rPr>
    </w:lvl>
    <w:lvl w:ilvl="3" w:tplc="3EA245E6">
      <w:numFmt w:val="bullet"/>
      <w:lvlText w:val="•"/>
      <w:lvlJc w:val="left"/>
      <w:pPr>
        <w:ind w:left="3538" w:hanging="300"/>
      </w:pPr>
      <w:rPr>
        <w:rFonts w:hint="default"/>
      </w:rPr>
    </w:lvl>
    <w:lvl w:ilvl="4" w:tplc="F37ED196">
      <w:numFmt w:val="bullet"/>
      <w:lvlText w:val="•"/>
      <w:lvlJc w:val="left"/>
      <w:pPr>
        <w:ind w:left="4484" w:hanging="300"/>
      </w:pPr>
      <w:rPr>
        <w:rFonts w:hint="default"/>
      </w:rPr>
    </w:lvl>
    <w:lvl w:ilvl="5" w:tplc="0728D87A">
      <w:numFmt w:val="bullet"/>
      <w:lvlText w:val="•"/>
      <w:lvlJc w:val="left"/>
      <w:pPr>
        <w:ind w:left="5430" w:hanging="300"/>
      </w:pPr>
      <w:rPr>
        <w:rFonts w:hint="default"/>
      </w:rPr>
    </w:lvl>
    <w:lvl w:ilvl="6" w:tplc="62388C7E">
      <w:numFmt w:val="bullet"/>
      <w:lvlText w:val="•"/>
      <w:lvlJc w:val="left"/>
      <w:pPr>
        <w:ind w:left="6376" w:hanging="300"/>
      </w:pPr>
      <w:rPr>
        <w:rFonts w:hint="default"/>
      </w:rPr>
    </w:lvl>
    <w:lvl w:ilvl="7" w:tplc="4830DC2A">
      <w:numFmt w:val="bullet"/>
      <w:lvlText w:val="•"/>
      <w:lvlJc w:val="left"/>
      <w:pPr>
        <w:ind w:left="7322" w:hanging="300"/>
      </w:pPr>
      <w:rPr>
        <w:rFonts w:hint="default"/>
      </w:rPr>
    </w:lvl>
    <w:lvl w:ilvl="8" w:tplc="F92CD544">
      <w:numFmt w:val="bullet"/>
      <w:lvlText w:val="•"/>
      <w:lvlJc w:val="left"/>
      <w:pPr>
        <w:ind w:left="8268" w:hanging="300"/>
      </w:pPr>
      <w:rPr>
        <w:rFonts w:hint="default"/>
      </w:rPr>
    </w:lvl>
  </w:abstractNum>
  <w:abstractNum w:abstractNumId="1">
    <w:nsid w:val="130E460D"/>
    <w:multiLevelType w:val="multilevel"/>
    <w:tmpl w:val="0C7C5458"/>
    <w:lvl w:ilvl="0">
      <w:start w:val="3"/>
      <w:numFmt w:val="decimal"/>
      <w:lvlText w:val="%1"/>
      <w:lvlJc w:val="left"/>
      <w:pPr>
        <w:ind w:left="830" w:hanging="719"/>
        <w:jc w:val="left"/>
      </w:pPr>
      <w:rPr>
        <w:rFonts w:hint="default"/>
      </w:rPr>
    </w:lvl>
    <w:lvl w:ilvl="1">
      <w:start w:val="2"/>
      <w:numFmt w:val="decimal"/>
      <w:lvlText w:val="%1.%2"/>
      <w:lvlJc w:val="left"/>
      <w:pPr>
        <w:ind w:left="830" w:hanging="719"/>
        <w:jc w:val="left"/>
      </w:pPr>
      <w:rPr>
        <w:rFonts w:ascii="Times New Roman" w:eastAsia="Times New Roman" w:hAnsi="Times New Roman" w:cs="Times New Roman" w:hint="default"/>
        <w:b/>
        <w:bCs/>
        <w:spacing w:val="-1"/>
        <w:w w:val="115"/>
        <w:sz w:val="28"/>
        <w:szCs w:val="28"/>
      </w:rPr>
    </w:lvl>
    <w:lvl w:ilvl="2">
      <w:start w:val="1"/>
      <w:numFmt w:val="decimal"/>
      <w:lvlText w:val="%3."/>
      <w:lvlJc w:val="left"/>
      <w:pPr>
        <w:ind w:left="697" w:hanging="300"/>
        <w:jc w:val="left"/>
      </w:pPr>
      <w:rPr>
        <w:rFonts w:ascii="Times New Roman" w:eastAsia="Times New Roman" w:hAnsi="Times New Roman" w:cs="Times New Roman" w:hint="default"/>
        <w:w w:val="101"/>
        <w:sz w:val="24"/>
        <w:szCs w:val="24"/>
      </w:rPr>
    </w:lvl>
    <w:lvl w:ilvl="3">
      <w:start w:val="1"/>
      <w:numFmt w:val="decimal"/>
      <w:lvlText w:val="%4)"/>
      <w:lvlJc w:val="left"/>
      <w:pPr>
        <w:ind w:left="1022" w:hanging="326"/>
        <w:jc w:val="left"/>
      </w:pPr>
      <w:rPr>
        <w:rFonts w:ascii="Times New Roman" w:eastAsia="Times New Roman" w:hAnsi="Times New Roman" w:cs="Times New Roman" w:hint="default"/>
        <w:w w:val="104"/>
        <w:sz w:val="24"/>
        <w:szCs w:val="24"/>
      </w:rPr>
    </w:lvl>
    <w:lvl w:ilvl="4">
      <w:numFmt w:val="bullet"/>
      <w:lvlText w:val="•"/>
      <w:lvlJc w:val="left"/>
      <w:pPr>
        <w:ind w:left="3305" w:hanging="326"/>
      </w:pPr>
      <w:rPr>
        <w:rFonts w:hint="default"/>
      </w:rPr>
    </w:lvl>
    <w:lvl w:ilvl="5">
      <w:numFmt w:val="bullet"/>
      <w:lvlText w:val="•"/>
      <w:lvlJc w:val="left"/>
      <w:pPr>
        <w:ind w:left="4447" w:hanging="326"/>
      </w:pPr>
      <w:rPr>
        <w:rFonts w:hint="default"/>
      </w:rPr>
    </w:lvl>
    <w:lvl w:ilvl="6">
      <w:numFmt w:val="bullet"/>
      <w:lvlText w:val="•"/>
      <w:lvlJc w:val="left"/>
      <w:pPr>
        <w:ind w:left="5590" w:hanging="326"/>
      </w:pPr>
      <w:rPr>
        <w:rFonts w:hint="default"/>
      </w:rPr>
    </w:lvl>
    <w:lvl w:ilvl="7">
      <w:numFmt w:val="bullet"/>
      <w:lvlText w:val="•"/>
      <w:lvlJc w:val="left"/>
      <w:pPr>
        <w:ind w:left="6732" w:hanging="326"/>
      </w:pPr>
      <w:rPr>
        <w:rFonts w:hint="default"/>
      </w:rPr>
    </w:lvl>
    <w:lvl w:ilvl="8">
      <w:numFmt w:val="bullet"/>
      <w:lvlText w:val="•"/>
      <w:lvlJc w:val="left"/>
      <w:pPr>
        <w:ind w:left="7875" w:hanging="326"/>
      </w:pPr>
      <w:rPr>
        <w:rFonts w:hint="default"/>
      </w:rPr>
    </w:lvl>
  </w:abstractNum>
  <w:abstractNum w:abstractNumId="2">
    <w:nsid w:val="1EE439B8"/>
    <w:multiLevelType w:val="multilevel"/>
    <w:tmpl w:val="3E0CB5C8"/>
    <w:lvl w:ilvl="0">
      <w:start w:val="3"/>
      <w:numFmt w:val="decimal"/>
      <w:lvlText w:val="%1"/>
      <w:lvlJc w:val="left"/>
      <w:pPr>
        <w:ind w:left="830" w:hanging="719"/>
        <w:jc w:val="left"/>
      </w:pPr>
      <w:rPr>
        <w:rFonts w:hint="default"/>
      </w:rPr>
    </w:lvl>
    <w:lvl w:ilvl="1">
      <w:start w:val="1"/>
      <w:numFmt w:val="decimal"/>
      <w:lvlText w:val="%1.%2"/>
      <w:lvlJc w:val="left"/>
      <w:pPr>
        <w:ind w:left="830" w:hanging="719"/>
        <w:jc w:val="left"/>
      </w:pPr>
      <w:rPr>
        <w:rFonts w:ascii="Times New Roman" w:eastAsia="Times New Roman" w:hAnsi="Times New Roman" w:cs="Times New Roman" w:hint="default"/>
        <w:b/>
        <w:bCs/>
        <w:spacing w:val="-1"/>
        <w:w w:val="115"/>
        <w:sz w:val="28"/>
        <w:szCs w:val="28"/>
      </w:rPr>
    </w:lvl>
    <w:lvl w:ilvl="2">
      <w:start w:val="1"/>
      <w:numFmt w:val="decimal"/>
      <w:lvlText w:val="%1.%2.%3"/>
      <w:lvlJc w:val="left"/>
      <w:pPr>
        <w:ind w:left="933" w:hanging="822"/>
        <w:jc w:val="left"/>
      </w:pPr>
      <w:rPr>
        <w:rFonts w:ascii="Times New Roman" w:eastAsia="Times New Roman" w:hAnsi="Times New Roman" w:cs="Times New Roman" w:hint="default"/>
        <w:b/>
        <w:bCs/>
        <w:w w:val="115"/>
        <w:sz w:val="24"/>
        <w:szCs w:val="24"/>
      </w:rPr>
    </w:lvl>
    <w:lvl w:ilvl="3">
      <w:numFmt w:val="bullet"/>
      <w:lvlText w:val="•"/>
      <w:lvlJc w:val="left"/>
      <w:pPr>
        <w:ind w:left="697" w:hanging="237"/>
      </w:pPr>
      <w:rPr>
        <w:rFonts w:ascii="Menlo" w:eastAsia="Menlo" w:hAnsi="Menlo" w:cs="Menlo" w:hint="default"/>
        <w:i/>
        <w:w w:val="82"/>
        <w:sz w:val="24"/>
        <w:szCs w:val="24"/>
      </w:rPr>
    </w:lvl>
    <w:lvl w:ilvl="4">
      <w:numFmt w:val="bullet"/>
      <w:lvlText w:val="–"/>
      <w:lvlJc w:val="left"/>
      <w:pPr>
        <w:ind w:left="1212" w:hanging="252"/>
      </w:pPr>
      <w:rPr>
        <w:rFonts w:ascii="Times New Roman" w:eastAsia="Times New Roman" w:hAnsi="Times New Roman" w:cs="Times New Roman" w:hint="default"/>
        <w:b/>
        <w:bCs/>
        <w:w w:val="111"/>
        <w:sz w:val="24"/>
        <w:szCs w:val="24"/>
      </w:rPr>
    </w:lvl>
    <w:lvl w:ilvl="5">
      <w:numFmt w:val="bullet"/>
      <w:lvlText w:val="•"/>
      <w:lvlJc w:val="left"/>
      <w:pPr>
        <w:ind w:left="3774" w:hanging="252"/>
      </w:pPr>
      <w:rPr>
        <w:rFonts w:hint="default"/>
      </w:rPr>
    </w:lvl>
    <w:lvl w:ilvl="6">
      <w:numFmt w:val="bullet"/>
      <w:lvlText w:val="•"/>
      <w:lvlJc w:val="left"/>
      <w:pPr>
        <w:ind w:left="5051" w:hanging="252"/>
      </w:pPr>
      <w:rPr>
        <w:rFonts w:hint="default"/>
      </w:rPr>
    </w:lvl>
    <w:lvl w:ilvl="7">
      <w:numFmt w:val="bullet"/>
      <w:lvlText w:val="•"/>
      <w:lvlJc w:val="left"/>
      <w:pPr>
        <w:ind w:left="6328" w:hanging="252"/>
      </w:pPr>
      <w:rPr>
        <w:rFonts w:hint="default"/>
      </w:rPr>
    </w:lvl>
    <w:lvl w:ilvl="8">
      <w:numFmt w:val="bullet"/>
      <w:lvlText w:val="•"/>
      <w:lvlJc w:val="left"/>
      <w:pPr>
        <w:ind w:left="7605" w:hanging="252"/>
      </w:pPr>
      <w:rPr>
        <w:rFonts w:hint="default"/>
      </w:rPr>
    </w:lvl>
  </w:abstractNum>
  <w:abstractNum w:abstractNumId="3">
    <w:nsid w:val="1F441D2F"/>
    <w:multiLevelType w:val="hybridMultilevel"/>
    <w:tmpl w:val="9DCC0956"/>
    <w:lvl w:ilvl="0" w:tplc="8CB4634C">
      <w:start w:val="1"/>
      <w:numFmt w:val="decimal"/>
      <w:lvlText w:val="[%1]"/>
      <w:lvlJc w:val="left"/>
      <w:pPr>
        <w:ind w:left="476" w:hanging="365"/>
        <w:jc w:val="left"/>
      </w:pPr>
      <w:rPr>
        <w:rFonts w:ascii="Times New Roman" w:eastAsia="Times New Roman" w:hAnsi="Times New Roman" w:cs="Times New Roman" w:hint="default"/>
        <w:spacing w:val="-1"/>
        <w:w w:val="88"/>
        <w:sz w:val="24"/>
        <w:szCs w:val="24"/>
      </w:rPr>
    </w:lvl>
    <w:lvl w:ilvl="1" w:tplc="D07CD542">
      <w:numFmt w:val="bullet"/>
      <w:lvlText w:val="•"/>
      <w:lvlJc w:val="left"/>
      <w:pPr>
        <w:ind w:left="1448" w:hanging="365"/>
      </w:pPr>
      <w:rPr>
        <w:rFonts w:hint="default"/>
      </w:rPr>
    </w:lvl>
    <w:lvl w:ilvl="2" w:tplc="F3383FAE">
      <w:numFmt w:val="bullet"/>
      <w:lvlText w:val="•"/>
      <w:lvlJc w:val="left"/>
      <w:pPr>
        <w:ind w:left="2416" w:hanging="365"/>
      </w:pPr>
      <w:rPr>
        <w:rFonts w:hint="default"/>
      </w:rPr>
    </w:lvl>
    <w:lvl w:ilvl="3" w:tplc="705CD5FE">
      <w:numFmt w:val="bullet"/>
      <w:lvlText w:val="•"/>
      <w:lvlJc w:val="left"/>
      <w:pPr>
        <w:ind w:left="3384" w:hanging="365"/>
      </w:pPr>
      <w:rPr>
        <w:rFonts w:hint="default"/>
      </w:rPr>
    </w:lvl>
    <w:lvl w:ilvl="4" w:tplc="33A0F334">
      <w:numFmt w:val="bullet"/>
      <w:lvlText w:val="•"/>
      <w:lvlJc w:val="left"/>
      <w:pPr>
        <w:ind w:left="4352" w:hanging="365"/>
      </w:pPr>
      <w:rPr>
        <w:rFonts w:hint="default"/>
      </w:rPr>
    </w:lvl>
    <w:lvl w:ilvl="5" w:tplc="B6EAD0A0">
      <w:numFmt w:val="bullet"/>
      <w:lvlText w:val="•"/>
      <w:lvlJc w:val="left"/>
      <w:pPr>
        <w:ind w:left="5320" w:hanging="365"/>
      </w:pPr>
      <w:rPr>
        <w:rFonts w:hint="default"/>
      </w:rPr>
    </w:lvl>
    <w:lvl w:ilvl="6" w:tplc="045461DC">
      <w:numFmt w:val="bullet"/>
      <w:lvlText w:val="•"/>
      <w:lvlJc w:val="left"/>
      <w:pPr>
        <w:ind w:left="6288" w:hanging="365"/>
      </w:pPr>
      <w:rPr>
        <w:rFonts w:hint="default"/>
      </w:rPr>
    </w:lvl>
    <w:lvl w:ilvl="7" w:tplc="9086E086">
      <w:numFmt w:val="bullet"/>
      <w:lvlText w:val="•"/>
      <w:lvlJc w:val="left"/>
      <w:pPr>
        <w:ind w:left="7256" w:hanging="365"/>
      </w:pPr>
      <w:rPr>
        <w:rFonts w:hint="default"/>
      </w:rPr>
    </w:lvl>
    <w:lvl w:ilvl="8" w:tplc="093ED156">
      <w:numFmt w:val="bullet"/>
      <w:lvlText w:val="•"/>
      <w:lvlJc w:val="left"/>
      <w:pPr>
        <w:ind w:left="8224" w:hanging="365"/>
      </w:pPr>
      <w:rPr>
        <w:rFonts w:hint="default"/>
      </w:rPr>
    </w:lvl>
  </w:abstractNum>
  <w:abstractNum w:abstractNumId="4">
    <w:nsid w:val="2CFE42B9"/>
    <w:multiLevelType w:val="multilevel"/>
    <w:tmpl w:val="4F3E5760"/>
    <w:lvl w:ilvl="0">
      <w:start w:val="2"/>
      <w:numFmt w:val="upperLetter"/>
      <w:lvlText w:val="%1"/>
      <w:lvlJc w:val="left"/>
      <w:pPr>
        <w:ind w:left="747" w:hanging="636"/>
        <w:jc w:val="left"/>
      </w:pPr>
      <w:rPr>
        <w:rFonts w:ascii="Times New Roman" w:eastAsia="Times New Roman" w:hAnsi="Times New Roman" w:cs="Times New Roman" w:hint="default"/>
        <w:b/>
        <w:bCs/>
        <w:w w:val="116"/>
        <w:sz w:val="34"/>
        <w:szCs w:val="34"/>
      </w:rPr>
    </w:lvl>
    <w:lvl w:ilvl="1">
      <w:start w:val="1"/>
      <w:numFmt w:val="decimal"/>
      <w:lvlText w:val="%1.%2"/>
      <w:lvlJc w:val="left"/>
      <w:pPr>
        <w:ind w:left="897" w:hanging="786"/>
        <w:jc w:val="left"/>
      </w:pPr>
      <w:rPr>
        <w:rFonts w:ascii="Times New Roman" w:eastAsia="Times New Roman" w:hAnsi="Times New Roman" w:cs="Times New Roman" w:hint="default"/>
        <w:b/>
        <w:bCs/>
        <w:spacing w:val="-1"/>
        <w:w w:val="118"/>
        <w:sz w:val="28"/>
        <w:szCs w:val="28"/>
      </w:rPr>
    </w:lvl>
    <w:lvl w:ilvl="2">
      <w:numFmt w:val="bullet"/>
      <w:lvlText w:val="•"/>
      <w:lvlJc w:val="left"/>
      <w:pPr>
        <w:ind w:left="1928" w:hanging="786"/>
      </w:pPr>
      <w:rPr>
        <w:rFonts w:hint="default"/>
      </w:rPr>
    </w:lvl>
    <w:lvl w:ilvl="3">
      <w:numFmt w:val="bullet"/>
      <w:lvlText w:val="•"/>
      <w:lvlJc w:val="left"/>
      <w:pPr>
        <w:ind w:left="2957" w:hanging="786"/>
      </w:pPr>
      <w:rPr>
        <w:rFonts w:hint="default"/>
      </w:rPr>
    </w:lvl>
    <w:lvl w:ilvl="4">
      <w:numFmt w:val="bullet"/>
      <w:lvlText w:val="•"/>
      <w:lvlJc w:val="left"/>
      <w:pPr>
        <w:ind w:left="3986" w:hanging="786"/>
      </w:pPr>
      <w:rPr>
        <w:rFonts w:hint="default"/>
      </w:rPr>
    </w:lvl>
    <w:lvl w:ilvl="5">
      <w:numFmt w:val="bullet"/>
      <w:lvlText w:val="•"/>
      <w:lvlJc w:val="left"/>
      <w:pPr>
        <w:ind w:left="5015" w:hanging="786"/>
      </w:pPr>
      <w:rPr>
        <w:rFonts w:hint="default"/>
      </w:rPr>
    </w:lvl>
    <w:lvl w:ilvl="6">
      <w:numFmt w:val="bullet"/>
      <w:lvlText w:val="•"/>
      <w:lvlJc w:val="left"/>
      <w:pPr>
        <w:ind w:left="6044" w:hanging="786"/>
      </w:pPr>
      <w:rPr>
        <w:rFonts w:hint="default"/>
      </w:rPr>
    </w:lvl>
    <w:lvl w:ilvl="7">
      <w:numFmt w:val="bullet"/>
      <w:lvlText w:val="•"/>
      <w:lvlJc w:val="left"/>
      <w:pPr>
        <w:ind w:left="7073" w:hanging="786"/>
      </w:pPr>
      <w:rPr>
        <w:rFonts w:hint="default"/>
      </w:rPr>
    </w:lvl>
    <w:lvl w:ilvl="8">
      <w:numFmt w:val="bullet"/>
      <w:lvlText w:val="•"/>
      <w:lvlJc w:val="left"/>
      <w:pPr>
        <w:ind w:left="8102" w:hanging="786"/>
      </w:pPr>
      <w:rPr>
        <w:rFonts w:hint="default"/>
      </w:rPr>
    </w:lvl>
  </w:abstractNum>
  <w:abstractNum w:abstractNumId="5">
    <w:nsid w:val="47152E18"/>
    <w:multiLevelType w:val="multilevel"/>
    <w:tmpl w:val="72CA48D8"/>
    <w:lvl w:ilvl="0">
      <w:start w:val="1"/>
      <w:numFmt w:val="decimal"/>
      <w:lvlText w:val="%1"/>
      <w:lvlJc w:val="left"/>
      <w:pPr>
        <w:ind w:left="669" w:hanging="558"/>
        <w:jc w:val="left"/>
      </w:pPr>
      <w:rPr>
        <w:rFonts w:ascii="Times New Roman" w:eastAsia="Times New Roman" w:hAnsi="Times New Roman" w:cs="Times New Roman" w:hint="default"/>
        <w:b/>
        <w:bCs/>
        <w:w w:val="109"/>
        <w:sz w:val="34"/>
        <w:szCs w:val="34"/>
      </w:rPr>
    </w:lvl>
    <w:lvl w:ilvl="1">
      <w:start w:val="1"/>
      <w:numFmt w:val="decimal"/>
      <w:lvlText w:val="%1.%2"/>
      <w:lvlJc w:val="left"/>
      <w:pPr>
        <w:ind w:left="830" w:hanging="719"/>
        <w:jc w:val="left"/>
      </w:pPr>
      <w:rPr>
        <w:rFonts w:ascii="Times New Roman" w:eastAsia="Times New Roman" w:hAnsi="Times New Roman" w:cs="Times New Roman" w:hint="default"/>
        <w:b/>
        <w:bCs/>
        <w:spacing w:val="-1"/>
        <w:w w:val="115"/>
        <w:sz w:val="28"/>
        <w:szCs w:val="28"/>
      </w:rPr>
    </w:lvl>
    <w:lvl w:ilvl="2">
      <w:start w:val="1"/>
      <w:numFmt w:val="decimal"/>
      <w:lvlText w:val="%1.%2.%3"/>
      <w:lvlJc w:val="left"/>
      <w:pPr>
        <w:ind w:left="933" w:hanging="822"/>
        <w:jc w:val="left"/>
      </w:pPr>
      <w:rPr>
        <w:rFonts w:ascii="Times New Roman" w:eastAsia="Times New Roman" w:hAnsi="Times New Roman" w:cs="Times New Roman" w:hint="default"/>
        <w:b/>
        <w:bCs/>
        <w:w w:val="115"/>
        <w:sz w:val="24"/>
        <w:szCs w:val="24"/>
      </w:rPr>
    </w:lvl>
    <w:lvl w:ilvl="3">
      <w:start w:val="1"/>
      <w:numFmt w:val="decimal"/>
      <w:lvlText w:val="%4."/>
      <w:lvlJc w:val="left"/>
      <w:pPr>
        <w:ind w:left="697" w:hanging="300"/>
        <w:jc w:val="left"/>
      </w:pPr>
      <w:rPr>
        <w:rFonts w:ascii="Times New Roman" w:eastAsia="Times New Roman" w:hAnsi="Times New Roman" w:cs="Times New Roman" w:hint="default"/>
        <w:w w:val="101"/>
        <w:sz w:val="24"/>
        <w:szCs w:val="24"/>
      </w:rPr>
    </w:lvl>
    <w:lvl w:ilvl="4">
      <w:numFmt w:val="bullet"/>
      <w:lvlText w:val="•"/>
      <w:lvlJc w:val="left"/>
      <w:pPr>
        <w:ind w:left="2257" w:hanging="300"/>
      </w:pPr>
      <w:rPr>
        <w:rFonts w:hint="default"/>
      </w:rPr>
    </w:lvl>
    <w:lvl w:ilvl="5">
      <w:numFmt w:val="bullet"/>
      <w:lvlText w:val="•"/>
      <w:lvlJc w:val="left"/>
      <w:pPr>
        <w:ind w:left="3574" w:hanging="300"/>
      </w:pPr>
      <w:rPr>
        <w:rFonts w:hint="default"/>
      </w:rPr>
    </w:lvl>
    <w:lvl w:ilvl="6">
      <w:numFmt w:val="bullet"/>
      <w:lvlText w:val="•"/>
      <w:lvlJc w:val="left"/>
      <w:pPr>
        <w:ind w:left="4891" w:hanging="300"/>
      </w:pPr>
      <w:rPr>
        <w:rFonts w:hint="default"/>
      </w:rPr>
    </w:lvl>
    <w:lvl w:ilvl="7">
      <w:numFmt w:val="bullet"/>
      <w:lvlText w:val="•"/>
      <w:lvlJc w:val="left"/>
      <w:pPr>
        <w:ind w:left="6208" w:hanging="300"/>
      </w:pPr>
      <w:rPr>
        <w:rFonts w:hint="default"/>
      </w:rPr>
    </w:lvl>
    <w:lvl w:ilvl="8">
      <w:numFmt w:val="bullet"/>
      <w:lvlText w:val="•"/>
      <w:lvlJc w:val="left"/>
      <w:pPr>
        <w:ind w:left="7525" w:hanging="300"/>
      </w:pPr>
      <w:rPr>
        <w:rFonts w:hint="default"/>
      </w:rPr>
    </w:lvl>
  </w:abstractNum>
  <w:abstractNum w:abstractNumId="6">
    <w:nsid w:val="48A06153"/>
    <w:multiLevelType w:val="multilevel"/>
    <w:tmpl w:val="1C7E56CA"/>
    <w:lvl w:ilvl="0">
      <w:start w:val="1"/>
      <w:numFmt w:val="upperLetter"/>
      <w:lvlText w:val="%1"/>
      <w:lvlJc w:val="left"/>
      <w:pPr>
        <w:ind w:left="463" w:hanging="352"/>
        <w:jc w:val="left"/>
      </w:pPr>
      <w:rPr>
        <w:rFonts w:ascii="Times New Roman" w:eastAsia="Times New Roman" w:hAnsi="Times New Roman" w:cs="Times New Roman" w:hint="default"/>
        <w:b/>
        <w:bCs/>
        <w:w w:val="117"/>
        <w:sz w:val="24"/>
        <w:szCs w:val="24"/>
      </w:rPr>
    </w:lvl>
    <w:lvl w:ilvl="1">
      <w:start w:val="1"/>
      <w:numFmt w:val="decimal"/>
      <w:lvlText w:val="%1.%2"/>
      <w:lvlJc w:val="left"/>
      <w:pPr>
        <w:ind w:left="1001" w:hanging="539"/>
        <w:jc w:val="left"/>
      </w:pPr>
      <w:rPr>
        <w:rFonts w:ascii="Times New Roman" w:eastAsia="Times New Roman" w:hAnsi="Times New Roman" w:cs="Times New Roman" w:hint="default"/>
        <w:w w:val="102"/>
        <w:sz w:val="24"/>
        <w:szCs w:val="24"/>
      </w:rPr>
    </w:lvl>
    <w:lvl w:ilvl="2">
      <w:numFmt w:val="bullet"/>
      <w:lvlText w:val="•"/>
      <w:lvlJc w:val="left"/>
      <w:pPr>
        <w:ind w:left="2017" w:hanging="539"/>
      </w:pPr>
      <w:rPr>
        <w:rFonts w:hint="default"/>
      </w:rPr>
    </w:lvl>
    <w:lvl w:ilvl="3">
      <w:numFmt w:val="bullet"/>
      <w:lvlText w:val="•"/>
      <w:lvlJc w:val="left"/>
      <w:pPr>
        <w:ind w:left="3035" w:hanging="539"/>
      </w:pPr>
      <w:rPr>
        <w:rFonts w:hint="default"/>
      </w:rPr>
    </w:lvl>
    <w:lvl w:ilvl="4">
      <w:numFmt w:val="bullet"/>
      <w:lvlText w:val="•"/>
      <w:lvlJc w:val="left"/>
      <w:pPr>
        <w:ind w:left="4053" w:hanging="539"/>
      </w:pPr>
      <w:rPr>
        <w:rFonts w:hint="default"/>
      </w:rPr>
    </w:lvl>
    <w:lvl w:ilvl="5">
      <w:numFmt w:val="bullet"/>
      <w:lvlText w:val="•"/>
      <w:lvlJc w:val="left"/>
      <w:pPr>
        <w:ind w:left="5071" w:hanging="539"/>
      </w:pPr>
      <w:rPr>
        <w:rFonts w:hint="default"/>
      </w:rPr>
    </w:lvl>
    <w:lvl w:ilvl="6">
      <w:numFmt w:val="bullet"/>
      <w:lvlText w:val="•"/>
      <w:lvlJc w:val="left"/>
      <w:pPr>
        <w:ind w:left="6088" w:hanging="539"/>
      </w:pPr>
      <w:rPr>
        <w:rFonts w:hint="default"/>
      </w:rPr>
    </w:lvl>
    <w:lvl w:ilvl="7">
      <w:numFmt w:val="bullet"/>
      <w:lvlText w:val="•"/>
      <w:lvlJc w:val="left"/>
      <w:pPr>
        <w:ind w:left="7106" w:hanging="539"/>
      </w:pPr>
      <w:rPr>
        <w:rFonts w:hint="default"/>
      </w:rPr>
    </w:lvl>
    <w:lvl w:ilvl="8">
      <w:numFmt w:val="bullet"/>
      <w:lvlText w:val="•"/>
      <w:lvlJc w:val="left"/>
      <w:pPr>
        <w:ind w:left="8124" w:hanging="539"/>
      </w:pPr>
      <w:rPr>
        <w:rFonts w:hint="default"/>
      </w:rPr>
    </w:lvl>
  </w:abstractNum>
  <w:abstractNum w:abstractNumId="7">
    <w:nsid w:val="4F0661F9"/>
    <w:multiLevelType w:val="multilevel"/>
    <w:tmpl w:val="09685840"/>
    <w:lvl w:ilvl="0">
      <w:start w:val="2"/>
      <w:numFmt w:val="decimal"/>
      <w:lvlText w:val="%1"/>
      <w:lvlJc w:val="left"/>
      <w:pPr>
        <w:ind w:left="830" w:hanging="719"/>
        <w:jc w:val="left"/>
      </w:pPr>
      <w:rPr>
        <w:rFonts w:hint="default"/>
      </w:rPr>
    </w:lvl>
    <w:lvl w:ilvl="1">
      <w:start w:val="2"/>
      <w:numFmt w:val="decimal"/>
      <w:lvlText w:val="%1.%2"/>
      <w:lvlJc w:val="left"/>
      <w:pPr>
        <w:ind w:left="830" w:hanging="719"/>
        <w:jc w:val="left"/>
      </w:pPr>
      <w:rPr>
        <w:rFonts w:ascii="Times New Roman" w:eastAsia="Times New Roman" w:hAnsi="Times New Roman" w:cs="Times New Roman" w:hint="default"/>
        <w:b/>
        <w:bCs/>
        <w:spacing w:val="-1"/>
        <w:w w:val="115"/>
        <w:sz w:val="28"/>
        <w:szCs w:val="28"/>
      </w:rPr>
    </w:lvl>
    <w:lvl w:ilvl="2">
      <w:start w:val="1"/>
      <w:numFmt w:val="decimal"/>
      <w:lvlText w:val="%1.%2.%3"/>
      <w:lvlJc w:val="left"/>
      <w:pPr>
        <w:ind w:left="933" w:hanging="822"/>
        <w:jc w:val="left"/>
      </w:pPr>
      <w:rPr>
        <w:rFonts w:ascii="Times New Roman" w:eastAsia="Times New Roman" w:hAnsi="Times New Roman" w:cs="Times New Roman" w:hint="default"/>
        <w:b/>
        <w:bCs/>
        <w:w w:val="115"/>
        <w:sz w:val="24"/>
        <w:szCs w:val="24"/>
      </w:rPr>
    </w:lvl>
    <w:lvl w:ilvl="3">
      <w:numFmt w:val="bullet"/>
      <w:lvlText w:val="•"/>
      <w:lvlJc w:val="left"/>
      <w:pPr>
        <w:ind w:left="697" w:hanging="237"/>
      </w:pPr>
      <w:rPr>
        <w:rFonts w:ascii="Menlo" w:eastAsia="Menlo" w:hAnsi="Menlo" w:cs="Menlo" w:hint="default"/>
        <w:i/>
        <w:w w:val="82"/>
        <w:sz w:val="24"/>
        <w:szCs w:val="24"/>
      </w:rPr>
    </w:lvl>
    <w:lvl w:ilvl="4">
      <w:numFmt w:val="bullet"/>
      <w:lvlText w:val="•"/>
      <w:lvlJc w:val="left"/>
      <w:pPr>
        <w:ind w:left="3245" w:hanging="237"/>
      </w:pPr>
      <w:rPr>
        <w:rFonts w:hint="default"/>
      </w:rPr>
    </w:lvl>
    <w:lvl w:ilvl="5">
      <w:numFmt w:val="bullet"/>
      <w:lvlText w:val="•"/>
      <w:lvlJc w:val="left"/>
      <w:pPr>
        <w:ind w:left="4397" w:hanging="237"/>
      </w:pPr>
      <w:rPr>
        <w:rFonts w:hint="default"/>
      </w:rPr>
    </w:lvl>
    <w:lvl w:ilvl="6">
      <w:numFmt w:val="bullet"/>
      <w:lvlText w:val="•"/>
      <w:lvlJc w:val="left"/>
      <w:pPr>
        <w:ind w:left="5550" w:hanging="237"/>
      </w:pPr>
      <w:rPr>
        <w:rFonts w:hint="default"/>
      </w:rPr>
    </w:lvl>
    <w:lvl w:ilvl="7">
      <w:numFmt w:val="bullet"/>
      <w:lvlText w:val="•"/>
      <w:lvlJc w:val="left"/>
      <w:pPr>
        <w:ind w:left="6702" w:hanging="237"/>
      </w:pPr>
      <w:rPr>
        <w:rFonts w:hint="default"/>
      </w:rPr>
    </w:lvl>
    <w:lvl w:ilvl="8">
      <w:numFmt w:val="bullet"/>
      <w:lvlText w:val="•"/>
      <w:lvlJc w:val="left"/>
      <w:pPr>
        <w:ind w:left="7855" w:hanging="237"/>
      </w:pPr>
      <w:rPr>
        <w:rFonts w:hint="default"/>
      </w:rPr>
    </w:lvl>
  </w:abstractNum>
  <w:abstractNum w:abstractNumId="8">
    <w:nsid w:val="7E5028CB"/>
    <w:multiLevelType w:val="multilevel"/>
    <w:tmpl w:val="E7E4B4EC"/>
    <w:lvl w:ilvl="0">
      <w:start w:val="1"/>
      <w:numFmt w:val="decimal"/>
      <w:lvlText w:val="%1"/>
      <w:lvlJc w:val="left"/>
      <w:pPr>
        <w:ind w:left="463" w:hanging="352"/>
        <w:jc w:val="left"/>
      </w:pPr>
      <w:rPr>
        <w:rFonts w:ascii="Times New Roman" w:eastAsia="Times New Roman" w:hAnsi="Times New Roman" w:cs="Times New Roman" w:hint="default"/>
        <w:b/>
        <w:bCs/>
        <w:w w:val="111"/>
        <w:sz w:val="24"/>
        <w:szCs w:val="24"/>
      </w:rPr>
    </w:lvl>
    <w:lvl w:ilvl="1">
      <w:start w:val="1"/>
      <w:numFmt w:val="decimal"/>
      <w:lvlText w:val="%1.%2"/>
      <w:lvlJc w:val="left"/>
      <w:pPr>
        <w:ind w:left="1001" w:hanging="539"/>
        <w:jc w:val="left"/>
      </w:pPr>
      <w:rPr>
        <w:rFonts w:ascii="Times New Roman" w:eastAsia="Times New Roman" w:hAnsi="Times New Roman" w:cs="Times New Roman" w:hint="default"/>
        <w:w w:val="99"/>
        <w:sz w:val="24"/>
        <w:szCs w:val="24"/>
      </w:rPr>
    </w:lvl>
    <w:lvl w:ilvl="2">
      <w:numFmt w:val="bullet"/>
      <w:lvlText w:val="•"/>
      <w:lvlJc w:val="left"/>
      <w:pPr>
        <w:ind w:left="1760" w:hanging="539"/>
      </w:pPr>
      <w:rPr>
        <w:rFonts w:hint="default"/>
      </w:rPr>
    </w:lvl>
    <w:lvl w:ilvl="3">
      <w:numFmt w:val="bullet"/>
      <w:lvlText w:val="•"/>
      <w:lvlJc w:val="left"/>
      <w:pPr>
        <w:ind w:left="2810" w:hanging="539"/>
      </w:pPr>
      <w:rPr>
        <w:rFonts w:hint="default"/>
      </w:rPr>
    </w:lvl>
    <w:lvl w:ilvl="4">
      <w:numFmt w:val="bullet"/>
      <w:lvlText w:val="•"/>
      <w:lvlJc w:val="left"/>
      <w:pPr>
        <w:ind w:left="3860" w:hanging="539"/>
      </w:pPr>
      <w:rPr>
        <w:rFonts w:hint="default"/>
      </w:rPr>
    </w:lvl>
    <w:lvl w:ilvl="5">
      <w:numFmt w:val="bullet"/>
      <w:lvlText w:val="•"/>
      <w:lvlJc w:val="left"/>
      <w:pPr>
        <w:ind w:left="4910" w:hanging="539"/>
      </w:pPr>
      <w:rPr>
        <w:rFonts w:hint="default"/>
      </w:rPr>
    </w:lvl>
    <w:lvl w:ilvl="6">
      <w:numFmt w:val="bullet"/>
      <w:lvlText w:val="•"/>
      <w:lvlJc w:val="left"/>
      <w:pPr>
        <w:ind w:left="5960" w:hanging="539"/>
      </w:pPr>
      <w:rPr>
        <w:rFonts w:hint="default"/>
      </w:rPr>
    </w:lvl>
    <w:lvl w:ilvl="7">
      <w:numFmt w:val="bullet"/>
      <w:lvlText w:val="•"/>
      <w:lvlJc w:val="left"/>
      <w:pPr>
        <w:ind w:left="7010" w:hanging="539"/>
      </w:pPr>
      <w:rPr>
        <w:rFonts w:hint="default"/>
      </w:rPr>
    </w:lvl>
    <w:lvl w:ilvl="8">
      <w:numFmt w:val="bullet"/>
      <w:lvlText w:val="•"/>
      <w:lvlJc w:val="left"/>
      <w:pPr>
        <w:ind w:left="8060" w:hanging="539"/>
      </w:pPr>
      <w:rPr>
        <w:rFonts w:hint="default"/>
      </w:rPr>
    </w:lvl>
  </w:abstractNum>
  <w:num w:numId="1">
    <w:abstractNumId w:val="3"/>
  </w:num>
  <w:num w:numId="2">
    <w:abstractNumId w:val="4"/>
  </w:num>
  <w:num w:numId="3">
    <w:abstractNumId w:val="1"/>
  </w:num>
  <w:num w:numId="4">
    <w:abstractNumId w:val="0"/>
  </w:num>
  <w:num w:numId="5">
    <w:abstractNumId w:val="2"/>
  </w:num>
  <w:num w:numId="6">
    <w:abstractNumId w:val="7"/>
  </w:num>
  <w:num w:numId="7">
    <w:abstractNumId w:val="5"/>
  </w:num>
  <w:num w:numId="8">
    <w:abstractNumId w:val="6"/>
  </w:num>
  <w:num w:numId="9">
    <w:abstractNumId w:val="8"/>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mv">
  <w15:person w15:author="Teagan Nakamoto">
    <w15:presenceInfo w15:providerId="Windows Live" w15:userId="2955a38eda052b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trackRevisions/>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rsids>
    <w:rsidRoot w:val="00D52F0B"/>
    <w:rsid w:val="00013411"/>
    <w:rsid w:val="00021C45"/>
    <w:rsid w:val="0003568D"/>
    <w:rsid w:val="00067629"/>
    <w:rsid w:val="000B61CA"/>
    <w:rsid w:val="000B6517"/>
    <w:rsid w:val="00127A1D"/>
    <w:rsid w:val="001A571C"/>
    <w:rsid w:val="0029171F"/>
    <w:rsid w:val="002B3E99"/>
    <w:rsid w:val="00342873"/>
    <w:rsid w:val="00382F35"/>
    <w:rsid w:val="00401C2B"/>
    <w:rsid w:val="00442C00"/>
    <w:rsid w:val="00447E91"/>
    <w:rsid w:val="004A2EC6"/>
    <w:rsid w:val="005107F8"/>
    <w:rsid w:val="0051263E"/>
    <w:rsid w:val="005451AC"/>
    <w:rsid w:val="00551D24"/>
    <w:rsid w:val="005735AC"/>
    <w:rsid w:val="005F3E86"/>
    <w:rsid w:val="00650F51"/>
    <w:rsid w:val="0073756B"/>
    <w:rsid w:val="007E0E8D"/>
    <w:rsid w:val="00874127"/>
    <w:rsid w:val="00880D48"/>
    <w:rsid w:val="0092593A"/>
    <w:rsid w:val="009A6081"/>
    <w:rsid w:val="00A60CC4"/>
    <w:rsid w:val="00B30E1F"/>
    <w:rsid w:val="00B63C53"/>
    <w:rsid w:val="00BB50C2"/>
    <w:rsid w:val="00BC5AED"/>
    <w:rsid w:val="00BE1B49"/>
    <w:rsid w:val="00C20889"/>
    <w:rsid w:val="00C22D90"/>
    <w:rsid w:val="00C27C75"/>
    <w:rsid w:val="00C35780"/>
    <w:rsid w:val="00C54CE1"/>
    <w:rsid w:val="00C55BAC"/>
    <w:rsid w:val="00C7701A"/>
    <w:rsid w:val="00D52F0B"/>
    <w:rsid w:val="00D945B6"/>
    <w:rsid w:val="00E53083"/>
    <w:rsid w:val="00E8617B"/>
    <w:rsid w:val="00ED0338"/>
    <w:rsid w:val="00F02722"/>
    <w:rsid w:val="00FD0CEA"/>
    <w:rsid w:val="00FF00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65DC50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spacing w:before="73"/>
      <w:ind w:left="112" w:hanging="557"/>
      <w:outlineLvl w:val="0"/>
    </w:pPr>
    <w:rPr>
      <w:b/>
      <w:bCs/>
      <w:sz w:val="34"/>
      <w:szCs w:val="34"/>
    </w:rPr>
  </w:style>
  <w:style w:type="paragraph" w:styleId="Heading2">
    <w:name w:val="heading 2"/>
    <w:basedOn w:val="Normal"/>
    <w:uiPriority w:val="1"/>
    <w:qFormat/>
    <w:pPr>
      <w:ind w:left="830" w:hanging="718"/>
      <w:outlineLvl w:val="1"/>
    </w:pPr>
    <w:rPr>
      <w:b/>
      <w:bCs/>
      <w:sz w:val="28"/>
      <w:szCs w:val="28"/>
    </w:rPr>
  </w:style>
  <w:style w:type="paragraph" w:styleId="Heading3">
    <w:name w:val="heading 3"/>
    <w:basedOn w:val="Normal"/>
    <w:uiPriority w:val="1"/>
    <w:qFormat/>
    <w:pPr>
      <w:ind w:left="933" w:hanging="821"/>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247"/>
      <w:ind w:left="463" w:hanging="351"/>
    </w:pPr>
    <w:rPr>
      <w:b/>
      <w:bCs/>
      <w:sz w:val="24"/>
      <w:szCs w:val="24"/>
    </w:rPr>
  </w:style>
  <w:style w:type="paragraph" w:styleId="TOC2">
    <w:name w:val="toc 2"/>
    <w:basedOn w:val="Normal"/>
    <w:uiPriority w:val="1"/>
    <w:qFormat/>
    <w:pPr>
      <w:spacing w:before="13"/>
      <w:ind w:left="1001" w:hanging="538"/>
    </w:pPr>
    <w:rPr>
      <w:sz w:val="24"/>
      <w:szCs w:val="24"/>
    </w:rPr>
  </w:style>
  <w:style w:type="paragraph" w:styleId="TOC3">
    <w:name w:val="toc 3"/>
    <w:basedOn w:val="Normal"/>
    <w:uiPriority w:val="1"/>
    <w:qFormat/>
    <w:pPr>
      <w:spacing w:before="13"/>
      <w:ind w:left="1001"/>
    </w:pPr>
    <w:rPr>
      <w:sz w:val="24"/>
      <w:szCs w:val="24"/>
    </w:rPr>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12"/>
      <w:ind w:left="1212" w:hanging="252"/>
    </w:pPr>
  </w:style>
  <w:style w:type="paragraph" w:customStyle="1" w:styleId="TableParagraph">
    <w:name w:val="Table Paragraph"/>
    <w:basedOn w:val="Normal"/>
    <w:uiPriority w:val="1"/>
    <w:qFormat/>
  </w:style>
  <w:style w:type="paragraph" w:styleId="DocumentMap">
    <w:name w:val="Document Map"/>
    <w:basedOn w:val="Normal"/>
    <w:link w:val="DocumentMapChar"/>
    <w:uiPriority w:val="99"/>
    <w:semiHidden/>
    <w:unhideWhenUsed/>
    <w:rsid w:val="00D945B6"/>
    <w:rPr>
      <w:sz w:val="24"/>
      <w:szCs w:val="24"/>
    </w:rPr>
  </w:style>
  <w:style w:type="character" w:customStyle="1" w:styleId="DocumentMapChar">
    <w:name w:val="Document Map Char"/>
    <w:basedOn w:val="DefaultParagraphFont"/>
    <w:link w:val="DocumentMap"/>
    <w:uiPriority w:val="99"/>
    <w:semiHidden/>
    <w:rsid w:val="00D945B6"/>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67629"/>
    <w:rPr>
      <w:sz w:val="18"/>
      <w:szCs w:val="18"/>
    </w:rPr>
  </w:style>
  <w:style w:type="character" w:customStyle="1" w:styleId="BalloonTextChar">
    <w:name w:val="Balloon Text Char"/>
    <w:basedOn w:val="DefaultParagraphFont"/>
    <w:link w:val="BalloonText"/>
    <w:uiPriority w:val="99"/>
    <w:semiHidden/>
    <w:rsid w:val="00067629"/>
    <w:rPr>
      <w:rFonts w:ascii="Times New Roman" w:eastAsia="Times New Roman" w:hAnsi="Times New Roman" w:cs="Times New Roman"/>
      <w:sz w:val="18"/>
      <w:szCs w:val="18"/>
    </w:rPr>
  </w:style>
  <w:style w:type="character" w:styleId="CommentReference">
    <w:name w:val="annotation reference"/>
    <w:basedOn w:val="DefaultParagraphFont"/>
    <w:uiPriority w:val="99"/>
    <w:semiHidden/>
    <w:unhideWhenUsed/>
    <w:rsid w:val="00650F51"/>
    <w:rPr>
      <w:sz w:val="18"/>
      <w:szCs w:val="18"/>
    </w:rPr>
  </w:style>
  <w:style w:type="paragraph" w:styleId="CommentText">
    <w:name w:val="annotation text"/>
    <w:basedOn w:val="Normal"/>
    <w:link w:val="CommentTextChar"/>
    <w:uiPriority w:val="99"/>
    <w:semiHidden/>
    <w:unhideWhenUsed/>
    <w:rsid w:val="00650F51"/>
    <w:rPr>
      <w:sz w:val="24"/>
      <w:szCs w:val="24"/>
    </w:rPr>
  </w:style>
  <w:style w:type="character" w:customStyle="1" w:styleId="CommentTextChar">
    <w:name w:val="Comment Text Char"/>
    <w:basedOn w:val="DefaultParagraphFont"/>
    <w:link w:val="CommentText"/>
    <w:uiPriority w:val="99"/>
    <w:semiHidden/>
    <w:rsid w:val="00650F51"/>
    <w:rPr>
      <w:rFonts w:ascii="Times New Roman" w:eastAsia="Times New Roman" w:hAnsi="Times New Roman" w:cs="Times New Roman"/>
      <w:sz w:val="24"/>
      <w:szCs w:val="24"/>
    </w:rPr>
  </w:style>
  <w:style w:type="paragraph" w:styleId="CommentSubject">
    <w:name w:val="annotation subject"/>
    <w:basedOn w:val="CommentText"/>
    <w:next w:val="CommentText"/>
    <w:link w:val="CommentSubjectChar"/>
    <w:uiPriority w:val="99"/>
    <w:semiHidden/>
    <w:unhideWhenUsed/>
    <w:rsid w:val="00650F51"/>
    <w:rPr>
      <w:b/>
      <w:bCs/>
      <w:sz w:val="20"/>
      <w:szCs w:val="20"/>
    </w:rPr>
  </w:style>
  <w:style w:type="character" w:customStyle="1" w:styleId="CommentSubjectChar">
    <w:name w:val="Comment Subject Char"/>
    <w:basedOn w:val="CommentTextChar"/>
    <w:link w:val="CommentSubject"/>
    <w:uiPriority w:val="99"/>
    <w:semiHidden/>
    <w:rsid w:val="00650F51"/>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microsoft.com/office/2011/relationships/people" Target="people.xml"/><Relationship Id="rId1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comments" Target="comments.xml"/><Relationship Id="rId9" Type="http://schemas.microsoft.com/office/2011/relationships/commentsExtended" Target="commentsExtended.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9</Pages>
  <Words>1962</Words>
  <Characters>11187</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13123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Teagan Nakamoto</cp:lastModifiedBy>
  <cp:revision>31</cp:revision>
  <dcterms:created xsi:type="dcterms:W3CDTF">2018-06-22T18:43:00Z</dcterms:created>
  <dcterms:modified xsi:type="dcterms:W3CDTF">2018-06-26T18:45:00Z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2018-06-22T00:00:00Z</vt:filetime>
  </property>
  <property fmtid="{D5CDD505-2E9C-101B-9397-08002B2CF9AE}" pid="3" name="Creator">
    <vt:lpwstr>TeX</vt:lpwstr>
  </property>
  <property fmtid="{D5CDD505-2E9C-101B-9397-08002B2CF9AE}" pid="4" name="LastSaved">
    <vt:filetime>2018-06-22T00:00:00Z</vt:filetime>
  </property>
</Properties>
</file>